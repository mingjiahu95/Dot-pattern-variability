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C62" w:rsidRDefault="00940C62" w:rsidP="00940C62">
      <w:pPr>
        <w:jc w:val="center"/>
        <w:rPr>
          <w:rFonts w:ascii="Times New Roman" w:hAnsi="Times New Roman" w:cs="Times New Roman"/>
          <w:sz w:val="24"/>
          <w:szCs w:val="24"/>
        </w:rPr>
      </w:pPr>
      <w:r>
        <w:rPr>
          <w:rFonts w:ascii="Times New Roman" w:hAnsi="Times New Roman" w:cs="Times New Roman"/>
          <w:sz w:val="24"/>
          <w:szCs w:val="24"/>
        </w:rPr>
        <w:t>Model-based accounts of the Classification Transfer Data</w:t>
      </w:r>
    </w:p>
    <w:p w:rsidR="00940C62" w:rsidRDefault="00940C62" w:rsidP="00940C62">
      <w:pPr>
        <w:jc w:val="center"/>
        <w:rPr>
          <w:rFonts w:ascii="Times New Roman" w:hAnsi="Times New Roman" w:cs="Times New Roman"/>
          <w:sz w:val="24"/>
          <w:szCs w:val="24"/>
        </w:rPr>
      </w:pPr>
    </w:p>
    <w:p w:rsidR="00940C62" w:rsidRDefault="00940C62" w:rsidP="00940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psychological dimensions composing the dot patterns are unknown, </w:t>
      </w:r>
      <w:r w:rsidRPr="001A62AA">
        <w:rPr>
          <w:rFonts w:ascii="Times New Roman" w:hAnsi="Times New Roman" w:cs="Times New Roman"/>
          <w:sz w:val="24"/>
          <w:szCs w:val="24"/>
        </w:rPr>
        <w:t xml:space="preserve">it is currently not feasible to develop </w:t>
      </w:r>
      <w:r>
        <w:rPr>
          <w:rFonts w:ascii="Times New Roman" w:hAnsi="Times New Roman" w:cs="Times New Roman"/>
          <w:sz w:val="24"/>
          <w:szCs w:val="24"/>
        </w:rPr>
        <w:t xml:space="preserve">a rigorous quantitative model of classification responses based on individual patterns, </w:t>
      </w:r>
      <w:r w:rsidRPr="001A62AA">
        <w:rPr>
          <w:rFonts w:ascii="Times New Roman" w:hAnsi="Times New Roman" w:cs="Times New Roman"/>
          <w:sz w:val="24"/>
          <w:szCs w:val="24"/>
        </w:rPr>
        <w:t xml:space="preserve">until further research </w:t>
      </w:r>
      <w:proofErr w:type="gramStart"/>
      <w:r w:rsidRPr="001A62AA">
        <w:rPr>
          <w:rFonts w:ascii="Times New Roman" w:hAnsi="Times New Roman" w:cs="Times New Roman"/>
          <w:sz w:val="24"/>
          <w:szCs w:val="24"/>
        </w:rPr>
        <w:t>is conducted</w:t>
      </w:r>
      <w:proofErr w:type="gramEnd"/>
      <w:r w:rsidRPr="001A62AA">
        <w:rPr>
          <w:rFonts w:ascii="Times New Roman" w:hAnsi="Times New Roman" w:cs="Times New Roman"/>
          <w:sz w:val="24"/>
          <w:szCs w:val="24"/>
        </w:rPr>
        <w:t xml:space="preserve"> to uncover the psychological representations of the dot patterns</w:t>
      </w:r>
      <w:r>
        <w:rPr>
          <w:rFonts w:ascii="Times New Roman" w:hAnsi="Times New Roman" w:cs="Times New Roman"/>
          <w:sz w:val="24"/>
          <w:szCs w:val="24"/>
        </w:rPr>
        <w:t xml:space="preserve">. The current modeling analysis aims to show that the exemplar model can provide a viable account of </w:t>
      </w:r>
      <w:r w:rsidRPr="001A62AA">
        <w:rPr>
          <w:rFonts w:ascii="Times New Roman" w:hAnsi="Times New Roman" w:cs="Times New Roman"/>
          <w:sz w:val="24"/>
          <w:szCs w:val="24"/>
        </w:rPr>
        <w:t>the qualitative patterns observed in the overall subject performance during the transfer phase</w:t>
      </w:r>
      <w:r>
        <w:rPr>
          <w:rFonts w:ascii="Times New Roman" w:hAnsi="Times New Roman" w:cs="Times New Roman"/>
          <w:sz w:val="24"/>
          <w:szCs w:val="24"/>
        </w:rPr>
        <w:t xml:space="preserve">. Following </w:t>
      </w:r>
      <w:proofErr w:type="spellStart"/>
      <w:r>
        <w:rPr>
          <w:rFonts w:ascii="Times New Roman" w:hAnsi="Times New Roman" w:cs="Times New Roman"/>
          <w:sz w:val="24"/>
          <w:szCs w:val="24"/>
        </w:rPr>
        <w:t>Hintzman’s</w:t>
      </w:r>
      <w:proofErr w:type="spellEnd"/>
      <w:r>
        <w:rPr>
          <w:rFonts w:ascii="Times New Roman" w:hAnsi="Times New Roman" w:cs="Times New Roman"/>
          <w:sz w:val="24"/>
          <w:szCs w:val="24"/>
        </w:rPr>
        <w:t xml:space="preserve"> (1986) influential style of modeling, we decided to simulate the psychological structure of dot-pattern stimuli and categories in an analogous manner to Posner-</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xml:space="preserve"> statistical-distortion procedure. </w:t>
      </w:r>
    </w:p>
    <w:p w:rsidR="00940C62" w:rsidRDefault="00940C62" w:rsidP="00940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simulations, we represent the dot patterns as points in a six-dimensional psychological space (psychological space is defined to have six dimensions as MDS studies by </w:t>
      </w:r>
      <w:r w:rsidR="006D4271">
        <w:rPr>
          <w:rFonts w:ascii="Times New Roman" w:hAnsi="Times New Roman" w:cs="Times New Roman"/>
          <w:sz w:val="24"/>
          <w:szCs w:val="24"/>
        </w:rPr>
        <w:t xml:space="preserve">Shin and </w:t>
      </w:r>
      <w:proofErr w:type="spellStart"/>
      <w:r w:rsidR="006D4271">
        <w:rPr>
          <w:rFonts w:ascii="Times New Roman" w:hAnsi="Times New Roman" w:cs="Times New Roman"/>
          <w:sz w:val="24"/>
          <w:szCs w:val="24"/>
        </w:rPr>
        <w:t>Nosofsky</w:t>
      </w:r>
      <w:proofErr w:type="spellEnd"/>
      <w:r w:rsidR="006D4271">
        <w:rPr>
          <w:rFonts w:ascii="Times New Roman" w:hAnsi="Times New Roman" w:cs="Times New Roman"/>
          <w:sz w:val="24"/>
          <w:szCs w:val="24"/>
        </w:rPr>
        <w:t xml:space="preserve"> [1992]</w:t>
      </w:r>
      <w:r>
        <w:rPr>
          <w:rFonts w:ascii="Times New Roman" w:hAnsi="Times New Roman" w:cs="Times New Roman"/>
          <w:sz w:val="24"/>
          <w:szCs w:val="24"/>
        </w:rPr>
        <w:t xml:space="preserve"> reported that six-dimensional solutions can adequately account for the similarity relations among dot patterns). For each simulation and for each category, a prototype was generated by randomly choosing a value in the range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w:t>
      </w:r>
      <w:r w:rsidRPr="00BB58D4">
        <w:rPr>
          <w:rFonts w:ascii="Times New Roman" w:hAnsi="Times New Roman" w:cs="Times New Roman"/>
          <w:i/>
          <w:sz w:val="24"/>
          <w:szCs w:val="24"/>
        </w:rPr>
        <w:t>between</w:t>
      </w:r>
      <w:r>
        <w:rPr>
          <w:rFonts w:ascii="Times New Roman" w:hAnsi="Times New Roman" w:cs="Times New Roman"/>
          <w:sz w:val="24"/>
          <w:szCs w:val="24"/>
        </w:rPr>
        <w:t xml:space="preserve">] along each of the six dimensions. The freely estimated parameter </w:t>
      </w:r>
      <w:r w:rsidRPr="001A62AA">
        <w:rPr>
          <w:rFonts w:ascii="Times New Roman" w:hAnsi="Times New Roman" w:cs="Times New Roman"/>
          <w:i/>
          <w:sz w:val="24"/>
          <w:szCs w:val="24"/>
        </w:rPr>
        <w:t>between</w:t>
      </w:r>
      <w:r>
        <w:rPr>
          <w:rFonts w:ascii="Times New Roman" w:hAnsi="Times New Roman" w:cs="Times New Roman"/>
          <w:sz w:val="24"/>
          <w:szCs w:val="24"/>
        </w:rPr>
        <w:t xml:space="preserve"> controls the degree to which different category prototypes are similar to each other. In general, larger values of </w:t>
      </w:r>
      <w:r w:rsidRPr="001A62AA">
        <w:rPr>
          <w:rFonts w:ascii="Times New Roman" w:hAnsi="Times New Roman" w:cs="Times New Roman"/>
          <w:i/>
          <w:sz w:val="24"/>
          <w:szCs w:val="24"/>
        </w:rPr>
        <w:t>between</w:t>
      </w:r>
      <w:r>
        <w:rPr>
          <w:rFonts w:ascii="Times New Roman" w:hAnsi="Times New Roman" w:cs="Times New Roman"/>
          <w:sz w:val="24"/>
          <w:szCs w:val="24"/>
        </w:rPr>
        <w:t xml:space="preserve"> will result in larger psychological distances among category prototypes, hence less similarity between categories. </w:t>
      </w:r>
    </w:p>
    <w:p w:rsidR="00940C62" w:rsidRDefault="00940C62" w:rsidP="00940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category, the statistical distortions </w:t>
      </w:r>
      <w:proofErr w:type="gramStart"/>
      <w:r>
        <w:rPr>
          <w:rFonts w:ascii="Times New Roman" w:hAnsi="Times New Roman" w:cs="Times New Roman"/>
          <w:sz w:val="24"/>
          <w:szCs w:val="24"/>
        </w:rPr>
        <w:t>were then generated</w:t>
      </w:r>
      <w:proofErr w:type="gramEnd"/>
      <w:r>
        <w:rPr>
          <w:rFonts w:ascii="Times New Roman" w:hAnsi="Times New Roman" w:cs="Times New Roman"/>
          <w:sz w:val="24"/>
          <w:szCs w:val="24"/>
        </w:rPr>
        <w:t xml:space="preserve"> by sampling </w:t>
      </w:r>
      <w:r w:rsidRPr="00826453">
        <w:rPr>
          <w:rFonts w:ascii="Times New Roman" w:hAnsi="Times New Roman" w:cs="Times New Roman"/>
          <w:i/>
          <w:sz w:val="24"/>
          <w:szCs w:val="24"/>
        </w:rPr>
        <w:t>z</w:t>
      </w:r>
      <w:r>
        <w:rPr>
          <w:rFonts w:ascii="Times New Roman" w:hAnsi="Times New Roman" w:cs="Times New Roman"/>
          <w:sz w:val="24"/>
          <w:szCs w:val="24"/>
        </w:rPr>
        <w:t xml:space="preserve"> scores from a standard normal distribution, and adding scaled values of </w:t>
      </w:r>
      <w:r w:rsidRPr="00826453">
        <w:rPr>
          <w:rFonts w:ascii="Times New Roman" w:hAnsi="Times New Roman" w:cs="Times New Roman"/>
          <w:i/>
          <w:sz w:val="24"/>
          <w:szCs w:val="24"/>
        </w:rPr>
        <w:t>z</w:t>
      </w:r>
      <w:r>
        <w:rPr>
          <w:rFonts w:ascii="Times New Roman" w:hAnsi="Times New Roman" w:cs="Times New Roman"/>
          <w:sz w:val="24"/>
          <w:szCs w:val="24"/>
        </w:rPr>
        <w:t xml:space="preserve"> to the dimension values of the corresponding category prototype. Different scaling factors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xml:space="preserve"> to represent different levels of distortions, as in equation 1. </w:t>
      </w:r>
    </w:p>
    <w:p w:rsidR="00940C62" w:rsidRDefault="00940C62" w:rsidP="00940C62">
      <w:pPr>
        <w:pStyle w:val="NormalWeb"/>
        <w:spacing w:before="0" w:beforeAutospacing="0" w:after="0" w:afterAutospacing="0" w:line="480" w:lineRule="auto"/>
        <w:ind w:firstLine="720"/>
        <w:contextualSpacing/>
        <w:rPr>
          <w:color w:val="000000"/>
        </w:rPr>
      </w:pPr>
      <w:proofErr w:type="spellStart"/>
      <w:proofErr w:type="gramStart"/>
      <w:r w:rsidRPr="00A46799">
        <w:rPr>
          <w:i/>
          <w:color w:val="000000"/>
        </w:rPr>
        <w:lastRenderedPageBreak/>
        <w:t>x</w:t>
      </w:r>
      <w:r w:rsidRPr="00A46799">
        <w:rPr>
          <w:i/>
          <w:color w:val="000000"/>
          <w:vertAlign w:val="subscript"/>
        </w:rPr>
        <w:t>im</w:t>
      </w:r>
      <w:proofErr w:type="spellEnd"/>
      <w:proofErr w:type="gramEnd"/>
      <w:r>
        <w:rPr>
          <w:color w:val="000000"/>
        </w:rPr>
        <w:t xml:space="preserve"> = </w:t>
      </w:r>
      <w:proofErr w:type="spellStart"/>
      <w:r w:rsidRPr="00A46799">
        <w:rPr>
          <w:i/>
          <w:color w:val="000000"/>
        </w:rPr>
        <w:t>P</w:t>
      </w:r>
      <w:r w:rsidRPr="00A46799">
        <w:rPr>
          <w:i/>
          <w:color w:val="000000"/>
          <w:vertAlign w:val="subscript"/>
        </w:rPr>
        <w:t>im</w:t>
      </w:r>
      <w:proofErr w:type="spellEnd"/>
      <w:r>
        <w:rPr>
          <w:color w:val="000000"/>
        </w:rPr>
        <w:t xml:space="preserve"> + </w:t>
      </w:r>
      <w:r w:rsidRPr="00A46799">
        <w:rPr>
          <w:i/>
          <w:color w:val="000000"/>
        </w:rPr>
        <w:t>within</w:t>
      </w:r>
      <w:r>
        <w:rPr>
          <w:color w:val="000000"/>
        </w:rPr>
        <w:t>*</w:t>
      </w:r>
      <w:r w:rsidRPr="00A46799">
        <w:rPr>
          <w:i/>
          <w:color w:val="000000"/>
        </w:rPr>
        <w:t>low</w:t>
      </w:r>
      <w:r>
        <w:rPr>
          <w:color w:val="000000"/>
        </w:rPr>
        <w:t>*</w:t>
      </w:r>
      <w:r w:rsidRPr="00A46799">
        <w:rPr>
          <w:i/>
          <w:color w:val="000000"/>
        </w:rPr>
        <w:t>z</w:t>
      </w:r>
      <w:r>
        <w:rPr>
          <w:color w:val="000000"/>
        </w:rPr>
        <w:t>,  for low distortions</w:t>
      </w:r>
    </w:p>
    <w:p w:rsidR="00940C62" w:rsidRDefault="00940C62" w:rsidP="00940C62">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Pr="00A46799">
        <w:rPr>
          <w:i/>
          <w:color w:val="000000"/>
          <w:vertAlign w:val="subscript"/>
        </w:rPr>
        <w:t>im</w:t>
      </w:r>
      <w:proofErr w:type="spellEnd"/>
      <w:proofErr w:type="gramEnd"/>
      <w:r>
        <w:rPr>
          <w:color w:val="000000"/>
        </w:rPr>
        <w:t xml:space="preserve"> = </w:t>
      </w:r>
      <w:proofErr w:type="spellStart"/>
      <w:r w:rsidRPr="00A46799">
        <w:rPr>
          <w:i/>
          <w:color w:val="000000"/>
        </w:rPr>
        <w:t>P</w:t>
      </w:r>
      <w:r w:rsidRPr="00A46799">
        <w:rPr>
          <w:i/>
          <w:color w:val="000000"/>
          <w:vertAlign w:val="subscript"/>
        </w:rPr>
        <w:t>im</w:t>
      </w:r>
      <w:proofErr w:type="spellEnd"/>
      <w:r>
        <w:rPr>
          <w:color w:val="000000"/>
        </w:rPr>
        <w:t xml:space="preserve"> + </w:t>
      </w:r>
      <w:r w:rsidRPr="00A46799">
        <w:rPr>
          <w:i/>
          <w:color w:val="000000"/>
        </w:rPr>
        <w:t>within</w:t>
      </w:r>
      <w:r>
        <w:rPr>
          <w:color w:val="000000"/>
        </w:rPr>
        <w:t>*</w:t>
      </w:r>
      <w:r w:rsidRPr="00A46799">
        <w:rPr>
          <w:i/>
          <w:color w:val="000000"/>
        </w:rPr>
        <w:t>medium</w:t>
      </w:r>
      <w:r>
        <w:rPr>
          <w:color w:val="000000"/>
        </w:rPr>
        <w:t>*</w:t>
      </w:r>
      <w:r w:rsidRPr="00A46799">
        <w:rPr>
          <w:i/>
          <w:color w:val="000000"/>
        </w:rPr>
        <w:t>z</w:t>
      </w:r>
      <w:r>
        <w:rPr>
          <w:color w:val="000000"/>
        </w:rPr>
        <w:t>,  for medium distortions</w:t>
      </w:r>
    </w:p>
    <w:p w:rsidR="00940C62" w:rsidRDefault="00940C62" w:rsidP="00940C62">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Pr="00A46799">
        <w:rPr>
          <w:i/>
          <w:color w:val="000000"/>
          <w:vertAlign w:val="subscript"/>
        </w:rPr>
        <w:t>im</w:t>
      </w:r>
      <w:proofErr w:type="spellEnd"/>
      <w:proofErr w:type="gramEnd"/>
      <w:r>
        <w:rPr>
          <w:color w:val="000000"/>
        </w:rPr>
        <w:t xml:space="preserve"> = </w:t>
      </w:r>
      <w:proofErr w:type="spellStart"/>
      <w:r w:rsidRPr="00A46799">
        <w:rPr>
          <w:i/>
          <w:color w:val="000000"/>
        </w:rPr>
        <w:t>P</w:t>
      </w:r>
      <w:r w:rsidRPr="00A46799">
        <w:rPr>
          <w:i/>
          <w:color w:val="000000"/>
          <w:vertAlign w:val="subscript"/>
        </w:rPr>
        <w:t>im</w:t>
      </w:r>
      <w:proofErr w:type="spellEnd"/>
      <w:r>
        <w:rPr>
          <w:color w:val="000000"/>
        </w:rPr>
        <w:t xml:space="preserve"> + </w:t>
      </w:r>
      <w:r w:rsidRPr="00A46799">
        <w:rPr>
          <w:i/>
          <w:color w:val="000000"/>
        </w:rPr>
        <w:t>within</w:t>
      </w:r>
      <w:r>
        <w:rPr>
          <w:color w:val="000000"/>
        </w:rPr>
        <w:t>*</w:t>
      </w:r>
      <w:r w:rsidRPr="00A46799">
        <w:rPr>
          <w:i/>
          <w:color w:val="000000"/>
        </w:rPr>
        <w:t>high</w:t>
      </w:r>
      <w:r>
        <w:rPr>
          <w:color w:val="000000"/>
        </w:rPr>
        <w:t>*</w:t>
      </w:r>
      <w:r w:rsidRPr="00A46799">
        <w:rPr>
          <w:i/>
          <w:color w:val="000000"/>
        </w:rPr>
        <w:t>z</w:t>
      </w:r>
      <w:r>
        <w:rPr>
          <w:color w:val="000000"/>
        </w:rPr>
        <w:t>,  for high distortions</w:t>
      </w:r>
    </w:p>
    <w:p w:rsidR="00940C62" w:rsidRDefault="00940C62" w:rsidP="00940C6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equation above, </w:t>
      </w:r>
      <w:proofErr w:type="spellStart"/>
      <w:r w:rsidRPr="00277BC6">
        <w:rPr>
          <w:rFonts w:ascii="Times New Roman" w:hAnsi="Times New Roman" w:cs="Times New Roman"/>
          <w:i/>
          <w:sz w:val="24"/>
          <w:szCs w:val="24"/>
        </w:rPr>
        <w:t>P</w:t>
      </w:r>
      <w:r w:rsidRPr="00277BC6">
        <w:rPr>
          <w:rFonts w:ascii="Times New Roman" w:hAnsi="Times New Roman" w:cs="Times New Roman"/>
          <w:i/>
          <w:sz w:val="24"/>
          <w:szCs w:val="24"/>
          <w:vertAlign w:val="subscript"/>
        </w:rPr>
        <w:t>im</w:t>
      </w:r>
      <w:proofErr w:type="spellEnd"/>
      <w:r>
        <w:rPr>
          <w:rFonts w:ascii="Times New Roman" w:hAnsi="Times New Roman" w:cs="Times New Roman"/>
          <w:sz w:val="24"/>
          <w:szCs w:val="24"/>
        </w:rPr>
        <w:t xml:space="preserve"> denotes the value of prototype </w:t>
      </w:r>
      <w:proofErr w:type="spellStart"/>
      <w:r w:rsidRPr="00277BC6">
        <w:rPr>
          <w:rFonts w:ascii="Times New Roman" w:hAnsi="Times New Roman" w:cs="Times New Roman"/>
          <w:i/>
          <w:sz w:val="24"/>
          <w:szCs w:val="24"/>
        </w:rPr>
        <w:t>i</w:t>
      </w:r>
      <w:proofErr w:type="spellEnd"/>
      <w:r>
        <w:rPr>
          <w:rFonts w:ascii="Times New Roman" w:hAnsi="Times New Roman" w:cs="Times New Roman"/>
          <w:sz w:val="24"/>
          <w:szCs w:val="24"/>
        </w:rPr>
        <w:t xml:space="preserve"> on dimension </w:t>
      </w:r>
      <w:r w:rsidRPr="00277BC6">
        <w:rPr>
          <w:rFonts w:ascii="Times New Roman" w:hAnsi="Times New Roman" w:cs="Times New Roman"/>
          <w:i/>
          <w:sz w:val="24"/>
          <w:szCs w:val="24"/>
        </w:rPr>
        <w:t>m</w:t>
      </w:r>
      <w:r>
        <w:rPr>
          <w:rFonts w:ascii="Times New Roman" w:hAnsi="Times New Roman" w:cs="Times New Roman"/>
          <w:sz w:val="24"/>
          <w:szCs w:val="24"/>
        </w:rPr>
        <w:t xml:space="preserve">, and </w:t>
      </w:r>
      <w:proofErr w:type="spellStart"/>
      <w:r w:rsidRPr="00277BC6">
        <w:rPr>
          <w:rFonts w:ascii="Times New Roman" w:hAnsi="Times New Roman" w:cs="Times New Roman"/>
          <w:i/>
          <w:sz w:val="24"/>
          <w:szCs w:val="24"/>
        </w:rPr>
        <w:t>x</w:t>
      </w:r>
      <w:r w:rsidRPr="00277BC6">
        <w:rPr>
          <w:rFonts w:ascii="Times New Roman" w:hAnsi="Times New Roman" w:cs="Times New Roman"/>
          <w:i/>
          <w:sz w:val="24"/>
          <w:szCs w:val="24"/>
          <w:vertAlign w:val="subscript"/>
        </w:rPr>
        <w:t>im</w:t>
      </w:r>
      <w:proofErr w:type="spellEnd"/>
      <w:r>
        <w:rPr>
          <w:rFonts w:ascii="Times New Roman" w:hAnsi="Times New Roman" w:cs="Times New Roman"/>
          <w:sz w:val="24"/>
          <w:szCs w:val="24"/>
        </w:rPr>
        <w:t xml:space="preserve"> denotes the value of a statistical distortion generated from prototype </w:t>
      </w:r>
      <w:proofErr w:type="spellStart"/>
      <w:r w:rsidRPr="00277BC6">
        <w:rPr>
          <w:rFonts w:ascii="Times New Roman" w:hAnsi="Times New Roman" w:cs="Times New Roman"/>
          <w:i/>
          <w:sz w:val="24"/>
          <w:szCs w:val="24"/>
        </w:rPr>
        <w:t>i</w:t>
      </w:r>
      <w:proofErr w:type="spellEnd"/>
      <w:r>
        <w:rPr>
          <w:rFonts w:ascii="Times New Roman" w:hAnsi="Times New Roman" w:cs="Times New Roman"/>
          <w:sz w:val="24"/>
          <w:szCs w:val="24"/>
        </w:rPr>
        <w:t xml:space="preserve"> on dimension </w:t>
      </w:r>
      <w:r w:rsidRPr="00277BC6">
        <w:rPr>
          <w:rFonts w:ascii="Times New Roman" w:hAnsi="Times New Roman" w:cs="Times New Roman"/>
          <w:i/>
          <w:sz w:val="24"/>
          <w:szCs w:val="24"/>
        </w:rPr>
        <w:t>m</w:t>
      </w:r>
      <w:r>
        <w:rPr>
          <w:rFonts w:ascii="Times New Roman" w:hAnsi="Times New Roman" w:cs="Times New Roman"/>
          <w:sz w:val="24"/>
          <w:szCs w:val="24"/>
        </w:rPr>
        <w:t xml:space="preserve">. </w:t>
      </w:r>
      <w:r w:rsidRPr="005A3823">
        <w:rPr>
          <w:rFonts w:ascii="Times New Roman" w:hAnsi="Times New Roman" w:cs="Times New Roman"/>
          <w:i/>
          <w:sz w:val="24"/>
          <w:szCs w:val="24"/>
        </w:rPr>
        <w:t xml:space="preserve">within </w:t>
      </w:r>
      <w:r>
        <w:rPr>
          <w:rFonts w:ascii="Times New Roman" w:hAnsi="Times New Roman" w:cs="Times New Roman"/>
          <w:sz w:val="24"/>
          <w:szCs w:val="24"/>
        </w:rPr>
        <w:t xml:space="preserve">is a free parameter that primarily determines the degree of within-category dissimilarity, or how dissimilar the patterns are from one another in the same category. The parameters </w:t>
      </w:r>
      <w:r w:rsidRPr="00277BC6">
        <w:rPr>
          <w:rFonts w:ascii="Times New Roman" w:hAnsi="Times New Roman" w:cs="Times New Roman"/>
          <w:i/>
          <w:sz w:val="24"/>
          <w:szCs w:val="24"/>
        </w:rPr>
        <w:t>low</w:t>
      </w:r>
      <w:r>
        <w:rPr>
          <w:rFonts w:ascii="Times New Roman" w:hAnsi="Times New Roman" w:cs="Times New Roman"/>
          <w:sz w:val="24"/>
          <w:szCs w:val="24"/>
        </w:rPr>
        <w:t xml:space="preserve">, </w:t>
      </w:r>
      <w:r w:rsidRPr="00277BC6">
        <w:rPr>
          <w:rFonts w:ascii="Times New Roman" w:hAnsi="Times New Roman" w:cs="Times New Roman"/>
          <w:i/>
          <w:sz w:val="24"/>
          <w:szCs w:val="24"/>
        </w:rPr>
        <w:t>medium</w:t>
      </w:r>
      <w:r>
        <w:rPr>
          <w:rFonts w:ascii="Times New Roman" w:hAnsi="Times New Roman" w:cs="Times New Roman"/>
          <w:sz w:val="24"/>
          <w:szCs w:val="24"/>
        </w:rPr>
        <w:t xml:space="preserve"> and </w:t>
      </w:r>
      <w:r w:rsidRPr="00277BC6">
        <w:rPr>
          <w:rFonts w:ascii="Times New Roman" w:hAnsi="Times New Roman" w:cs="Times New Roman"/>
          <w:i/>
          <w:sz w:val="24"/>
          <w:szCs w:val="24"/>
        </w:rPr>
        <w:t>high</w:t>
      </w:r>
      <w:r>
        <w:rPr>
          <w:rFonts w:ascii="Times New Roman" w:hAnsi="Times New Roman" w:cs="Times New Roman"/>
          <w:sz w:val="24"/>
          <w:szCs w:val="24"/>
        </w:rPr>
        <w:t xml:space="preserve"> specify the magnitude of low, medium and high distortio</w:t>
      </w:r>
      <w:r w:rsidR="00AB5600">
        <w:rPr>
          <w:rFonts w:ascii="Times New Roman" w:hAnsi="Times New Roman" w:cs="Times New Roman"/>
          <w:sz w:val="24"/>
          <w:szCs w:val="24"/>
        </w:rPr>
        <w:t xml:space="preserve">n levels. </w:t>
      </w:r>
      <w:moveFromRangeStart w:id="0" w:author="mingjia hu" w:date="2023-07-24T18:33:00Z" w:name="move141116009"/>
      <w:moveFrom w:id="1" w:author="mingjia hu" w:date="2023-07-24T18:33:00Z">
        <w:r w:rsidR="00AB5600" w:rsidDel="002E5F8E">
          <w:rPr>
            <w:rFonts w:ascii="Times New Roman" w:hAnsi="Times New Roman" w:cs="Times New Roman"/>
            <w:sz w:val="24"/>
            <w:szCs w:val="24"/>
          </w:rPr>
          <w:t xml:space="preserve">Without the </w:t>
        </w:r>
        <w:r w:rsidDel="002E5F8E">
          <w:rPr>
            <w:rFonts w:ascii="Times New Roman" w:hAnsi="Times New Roman" w:cs="Times New Roman"/>
            <w:sz w:val="24"/>
            <w:szCs w:val="24"/>
          </w:rPr>
          <w:t xml:space="preserve">loss of generality, we set the between-category scaling parameter </w:t>
        </w:r>
        <w:r w:rsidRPr="00AE5390" w:rsidDel="002E5F8E">
          <w:rPr>
            <w:rFonts w:ascii="Times New Roman" w:hAnsi="Times New Roman" w:cs="Times New Roman"/>
            <w:i/>
            <w:sz w:val="24"/>
            <w:szCs w:val="24"/>
          </w:rPr>
          <w:t>between</w:t>
        </w:r>
        <w:r w:rsidDel="002E5F8E">
          <w:rPr>
            <w:rFonts w:ascii="Times New Roman" w:hAnsi="Times New Roman" w:cs="Times New Roman"/>
            <w:sz w:val="24"/>
            <w:szCs w:val="24"/>
          </w:rPr>
          <w:t xml:space="preserve"> to be fixed at 2, while allowing the parameters </w:t>
        </w:r>
        <w:r w:rsidRPr="00AE5390" w:rsidDel="002E5F8E">
          <w:rPr>
            <w:rFonts w:ascii="Times New Roman" w:hAnsi="Times New Roman" w:cs="Times New Roman"/>
            <w:i/>
            <w:sz w:val="24"/>
            <w:szCs w:val="24"/>
          </w:rPr>
          <w:t>within</w:t>
        </w:r>
        <w:r w:rsidDel="002E5F8E">
          <w:rPr>
            <w:rFonts w:ascii="Times New Roman" w:hAnsi="Times New Roman" w:cs="Times New Roman"/>
            <w:sz w:val="24"/>
            <w:szCs w:val="24"/>
          </w:rPr>
          <w:t xml:space="preserve"> and </w:t>
        </w:r>
        <w:r w:rsidRPr="00AE5390" w:rsidDel="002E5F8E">
          <w:rPr>
            <w:rFonts w:ascii="Times New Roman" w:hAnsi="Times New Roman" w:cs="Times New Roman"/>
            <w:i/>
            <w:sz w:val="24"/>
            <w:szCs w:val="24"/>
          </w:rPr>
          <w:t>c</w:t>
        </w:r>
        <w:r w:rsidDel="002E5F8E">
          <w:rPr>
            <w:rFonts w:ascii="Times New Roman" w:hAnsi="Times New Roman" w:cs="Times New Roman"/>
            <w:sz w:val="24"/>
            <w:szCs w:val="24"/>
          </w:rPr>
          <w:t xml:space="preserve"> to be freely estimated. </w:t>
        </w:r>
      </w:moveFrom>
      <w:moveFromRangeEnd w:id="0"/>
    </w:p>
    <w:p w:rsidR="00940C62" w:rsidRDefault="00940C62" w:rsidP="00940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fitted two versions of the exemplar models: the baseline version where the distortion-level parameters were constrained to take the same values as the average dot-distance movements according to </w:t>
      </w:r>
      <w:r w:rsidRPr="00277BC6">
        <w:rPr>
          <w:rFonts w:ascii="Times New Roman" w:hAnsi="Times New Roman" w:cs="Times New Roman"/>
          <w:sz w:val="24"/>
          <w:szCs w:val="24"/>
        </w:rPr>
        <w:t>the Posner-</w:t>
      </w:r>
      <w:proofErr w:type="spellStart"/>
      <w:r w:rsidRPr="00277BC6">
        <w:rPr>
          <w:rFonts w:ascii="Times New Roman" w:hAnsi="Times New Roman" w:cs="Times New Roman"/>
          <w:sz w:val="24"/>
          <w:szCs w:val="24"/>
        </w:rPr>
        <w:t>Keele</w:t>
      </w:r>
      <w:proofErr w:type="spellEnd"/>
      <w:r w:rsidRPr="00277BC6">
        <w:rPr>
          <w:rFonts w:ascii="Times New Roman" w:hAnsi="Times New Roman" w:cs="Times New Roman"/>
          <w:sz w:val="24"/>
          <w:szCs w:val="24"/>
        </w:rPr>
        <w:t xml:space="preserve"> statistical-distortion algorithm (</w:t>
      </w:r>
      <w:r w:rsidRPr="00277BC6">
        <w:rPr>
          <w:rFonts w:ascii="Times New Roman" w:hAnsi="Times New Roman" w:cs="Times New Roman"/>
          <w:i/>
          <w:sz w:val="24"/>
          <w:szCs w:val="24"/>
        </w:rPr>
        <w:t>low</w:t>
      </w:r>
      <w:r w:rsidRPr="00277BC6">
        <w:rPr>
          <w:rFonts w:ascii="Times New Roman" w:hAnsi="Times New Roman" w:cs="Times New Roman"/>
          <w:sz w:val="24"/>
          <w:szCs w:val="24"/>
        </w:rPr>
        <w:t xml:space="preserve"> = 1.20, </w:t>
      </w:r>
      <w:r w:rsidRPr="00277BC6">
        <w:rPr>
          <w:rFonts w:ascii="Times New Roman" w:hAnsi="Times New Roman" w:cs="Times New Roman"/>
          <w:i/>
          <w:sz w:val="24"/>
          <w:szCs w:val="24"/>
        </w:rPr>
        <w:t>medium</w:t>
      </w:r>
      <w:r w:rsidRPr="00277BC6">
        <w:rPr>
          <w:rFonts w:ascii="Times New Roman" w:hAnsi="Times New Roman" w:cs="Times New Roman"/>
          <w:sz w:val="24"/>
          <w:szCs w:val="24"/>
        </w:rPr>
        <w:t xml:space="preserve"> = </w:t>
      </w:r>
      <w:proofErr w:type="gramStart"/>
      <w:r w:rsidRPr="00277BC6">
        <w:rPr>
          <w:rFonts w:ascii="Times New Roman" w:hAnsi="Times New Roman" w:cs="Times New Roman"/>
          <w:sz w:val="24"/>
          <w:szCs w:val="24"/>
        </w:rPr>
        <w:t>2.80,</w:t>
      </w:r>
      <w:proofErr w:type="gramEnd"/>
      <w:r w:rsidRPr="00277BC6">
        <w:rPr>
          <w:rFonts w:ascii="Times New Roman" w:hAnsi="Times New Roman" w:cs="Times New Roman"/>
          <w:sz w:val="24"/>
          <w:szCs w:val="24"/>
        </w:rPr>
        <w:t xml:space="preserve"> and </w:t>
      </w:r>
      <w:r w:rsidRPr="00277BC6">
        <w:rPr>
          <w:rFonts w:ascii="Times New Roman" w:hAnsi="Times New Roman" w:cs="Times New Roman"/>
          <w:i/>
          <w:sz w:val="24"/>
          <w:szCs w:val="24"/>
        </w:rPr>
        <w:t>high</w:t>
      </w:r>
      <w:r w:rsidRPr="00277BC6">
        <w:rPr>
          <w:rFonts w:ascii="Times New Roman" w:hAnsi="Times New Roman" w:cs="Times New Roman"/>
          <w:sz w:val="24"/>
          <w:szCs w:val="24"/>
        </w:rPr>
        <w:t>=</w:t>
      </w:r>
      <w:r>
        <w:rPr>
          <w:rFonts w:ascii="Times New Roman" w:hAnsi="Times New Roman" w:cs="Times New Roman"/>
          <w:sz w:val="24"/>
          <w:szCs w:val="24"/>
        </w:rPr>
        <w:t xml:space="preserve"> </w:t>
      </w:r>
      <w:r w:rsidRPr="00277BC6">
        <w:rPr>
          <w:rFonts w:ascii="Times New Roman" w:hAnsi="Times New Roman" w:cs="Times New Roman"/>
          <w:sz w:val="24"/>
          <w:szCs w:val="24"/>
        </w:rPr>
        <w:t xml:space="preserve">4.60), and the free-distance version where the distortion-level parameters were freely estimated. In the free-distance version, the parameter </w:t>
      </w:r>
      <w:r w:rsidRPr="00277BC6">
        <w:rPr>
          <w:rFonts w:ascii="Times New Roman" w:hAnsi="Times New Roman" w:cs="Times New Roman"/>
          <w:i/>
          <w:sz w:val="24"/>
          <w:szCs w:val="24"/>
        </w:rPr>
        <w:t>within</w:t>
      </w:r>
      <w:r w:rsidRPr="00277BC6">
        <w:rPr>
          <w:rFonts w:ascii="Times New Roman" w:hAnsi="Times New Roman" w:cs="Times New Roman"/>
          <w:sz w:val="24"/>
          <w:szCs w:val="24"/>
        </w:rPr>
        <w:t xml:space="preserve"> is omitted since it cannot be estimated separately from the distortion-level parameters. </w:t>
      </w:r>
      <w:r>
        <w:rPr>
          <w:rFonts w:ascii="Times New Roman" w:hAnsi="Times New Roman" w:cs="Times New Roman"/>
          <w:sz w:val="24"/>
          <w:szCs w:val="24"/>
        </w:rPr>
        <w:t xml:space="preserve">Of course, to create a new distortion, a new random z score </w:t>
      </w:r>
      <w:proofErr w:type="gramStart"/>
      <w:r>
        <w:rPr>
          <w:rFonts w:ascii="Times New Roman" w:hAnsi="Times New Roman" w:cs="Times New Roman"/>
          <w:sz w:val="24"/>
          <w:szCs w:val="24"/>
        </w:rPr>
        <w:t>is sampled</w:t>
      </w:r>
      <w:proofErr w:type="gramEnd"/>
      <w:r>
        <w:rPr>
          <w:rFonts w:ascii="Times New Roman" w:hAnsi="Times New Roman" w:cs="Times New Roman"/>
          <w:sz w:val="24"/>
          <w:szCs w:val="24"/>
        </w:rPr>
        <w:t xml:space="preserve"> along each individual dimension. </w:t>
      </w:r>
    </w:p>
    <w:p w:rsidR="00940C62" w:rsidRDefault="00940C62" w:rsidP="00940C62">
      <w:pPr>
        <w:pStyle w:val="NormalWeb"/>
        <w:spacing w:before="0" w:beforeAutospacing="0" w:after="0" w:afterAutospacing="0" w:line="480" w:lineRule="auto"/>
        <w:contextualSpacing/>
        <w:rPr>
          <w:color w:val="000000"/>
          <w:u w:val="single"/>
        </w:rPr>
      </w:pPr>
      <w:r w:rsidRPr="00504C90">
        <w:rPr>
          <w:color w:val="000000"/>
          <w:u w:val="single"/>
        </w:rPr>
        <w:t>Formal Models of Categorization</w:t>
      </w:r>
    </w:p>
    <w:p w:rsidR="00940C62" w:rsidRDefault="00940C62" w:rsidP="00940C62">
      <w:pPr>
        <w:pStyle w:val="NormalWeb"/>
        <w:spacing w:before="0" w:beforeAutospacing="0" w:after="0" w:afterAutospacing="0" w:line="480" w:lineRule="auto"/>
        <w:ind w:firstLine="720"/>
        <w:contextualSpacing/>
        <w:rPr>
          <w:color w:val="000000"/>
        </w:rPr>
      </w:pPr>
      <w:r>
        <w:rPr>
          <w:color w:val="000000"/>
        </w:rPr>
        <w:t xml:space="preserve">Once the patterns </w:t>
      </w:r>
      <w:proofErr w:type="gramStart"/>
      <w:r>
        <w:rPr>
          <w:color w:val="000000"/>
        </w:rPr>
        <w:t>are created</w:t>
      </w:r>
      <w:proofErr w:type="gramEnd"/>
      <w:r>
        <w:rPr>
          <w:color w:val="000000"/>
        </w:rPr>
        <w:t xml:space="preserve"> for each individual simulation, the standard equations of exemplar and prototype models (</w:t>
      </w:r>
      <w:proofErr w:type="spellStart"/>
      <w:r>
        <w:rPr>
          <w:color w:val="000000"/>
        </w:rPr>
        <w:t>xxxx</w:t>
      </w:r>
      <w:proofErr w:type="spellEnd"/>
      <w:r>
        <w:rPr>
          <w:color w:val="000000"/>
        </w:rPr>
        <w:t>) are</w:t>
      </w:r>
      <w:r w:rsidRPr="000F576C">
        <w:rPr>
          <w:color w:val="000000"/>
        </w:rPr>
        <w:t xml:space="preserve"> </w:t>
      </w:r>
      <w:r>
        <w:rPr>
          <w:color w:val="000000"/>
        </w:rPr>
        <w:t>used to generate</w:t>
      </w:r>
      <w:r w:rsidRPr="000F576C">
        <w:rPr>
          <w:color w:val="000000"/>
        </w:rPr>
        <w:t xml:space="preserve"> the classification </w:t>
      </w:r>
      <w:r>
        <w:rPr>
          <w:color w:val="000000"/>
        </w:rPr>
        <w:t>predictions</w:t>
      </w:r>
      <w:r w:rsidRPr="000F576C">
        <w:rPr>
          <w:color w:val="000000"/>
        </w:rPr>
        <w:t xml:space="preserve"> in the </w:t>
      </w:r>
      <w:r>
        <w:rPr>
          <w:color w:val="000000"/>
        </w:rPr>
        <w:t>transfer phase</w:t>
      </w:r>
      <w:r w:rsidRPr="000F576C">
        <w:rPr>
          <w:color w:val="000000"/>
        </w:rPr>
        <w:t>.</w:t>
      </w:r>
      <w:r>
        <w:rPr>
          <w:color w:val="000000"/>
        </w:rPr>
        <w:t xml:space="preserve"> </w:t>
      </w:r>
    </w:p>
    <w:p w:rsidR="00940C62" w:rsidRDefault="00940C62" w:rsidP="00940C62">
      <w:pPr>
        <w:pStyle w:val="NormalWeb"/>
        <w:spacing w:before="0" w:beforeAutospacing="0" w:after="0" w:afterAutospacing="0" w:line="480" w:lineRule="auto"/>
        <w:ind w:firstLine="720"/>
        <w:contextualSpacing/>
        <w:rPr>
          <w:color w:val="000000"/>
        </w:rPr>
      </w:pPr>
      <w:r>
        <w:rPr>
          <w:color w:val="000000"/>
        </w:rPr>
        <w:t xml:space="preserve">According to the exemplar model (i.e. GCM), the probability that a pattern </w:t>
      </w:r>
      <w:proofErr w:type="spellStart"/>
      <w:r w:rsidRPr="00A46799">
        <w:rPr>
          <w:i/>
          <w:color w:val="000000"/>
        </w:rPr>
        <w:t>i</w:t>
      </w:r>
      <w:proofErr w:type="spellEnd"/>
      <w:r>
        <w:rPr>
          <w:color w:val="000000"/>
        </w:rPr>
        <w:t xml:space="preserve"> is classified into category A is found by summing its similarity to all the training examples </w:t>
      </w:r>
      <w:r w:rsidRPr="00A46799">
        <w:rPr>
          <w:i/>
          <w:color w:val="000000"/>
        </w:rPr>
        <w:t>a</w:t>
      </w:r>
      <w:r>
        <w:rPr>
          <w:color w:val="000000"/>
        </w:rPr>
        <w:t xml:space="preserve"> that belong to </w:t>
      </w:r>
      <w:r>
        <w:rPr>
          <w:color w:val="000000"/>
        </w:rPr>
        <w:lastRenderedPageBreak/>
        <w:t xml:space="preserve">category A, and dividing by the summed similarity of </w:t>
      </w:r>
      <w:proofErr w:type="spellStart"/>
      <w:r w:rsidRPr="00A46799">
        <w:rPr>
          <w:i/>
          <w:color w:val="000000"/>
        </w:rPr>
        <w:t>i</w:t>
      </w:r>
      <w:proofErr w:type="spellEnd"/>
      <w:r>
        <w:rPr>
          <w:color w:val="000000"/>
        </w:rPr>
        <w:t xml:space="preserve"> to all the training examples of all categories:</w:t>
      </w:r>
    </w:p>
    <w:p w:rsidR="00940C62" w:rsidRDefault="00940C62" w:rsidP="00940C62">
      <w:pPr>
        <w:pStyle w:val="NormalWeb"/>
        <w:spacing w:before="0" w:beforeAutospacing="0" w:after="0" w:afterAutospacing="0" w:line="480" w:lineRule="auto"/>
        <w:ind w:firstLine="720"/>
        <w:contextualSpacing/>
        <w:rPr>
          <w:color w:val="000000"/>
        </w:rPr>
      </w:pPr>
    </w:p>
    <w:p w:rsidR="00940C62" w:rsidRDefault="002E1F61" w:rsidP="00940C62">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A|i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940C62">
        <w:rPr>
          <w:color w:val="000000"/>
        </w:rPr>
        <w:t xml:space="preserve">                                   (2)</w:t>
      </w:r>
    </w:p>
    <w:p w:rsidR="00940C62" w:rsidRDefault="00940C62" w:rsidP="00940C62">
      <w:pPr>
        <w:pStyle w:val="NormalWeb"/>
        <w:spacing w:before="0" w:beforeAutospacing="0" w:after="0" w:afterAutospacing="0" w:line="480" w:lineRule="auto"/>
        <w:contextualSpacing/>
        <w:rPr>
          <w:color w:val="000000"/>
        </w:rPr>
      </w:pPr>
    </w:p>
    <w:p w:rsidR="00940C62" w:rsidRDefault="00940C62" w:rsidP="00940C62">
      <w:pPr>
        <w:pStyle w:val="NormalWeb"/>
        <w:spacing w:before="0" w:beforeAutospacing="0" w:after="0" w:afterAutospacing="0" w:line="480" w:lineRule="auto"/>
        <w:contextualSpacing/>
      </w:pPr>
      <w:r>
        <w:rPr>
          <w:color w:val="000000"/>
        </w:rPr>
        <w:t>Where the parameter γ is a response-scaling parameter.  When γ grows larger in magnitude, the observer responds more deterministically with the category that yields the largest summed similarity</w:t>
      </w:r>
      <w:r w:rsidRPr="00F52DF4">
        <w:t>.</w:t>
      </w:r>
    </w:p>
    <w:p w:rsidR="00940C62" w:rsidRDefault="00940C62" w:rsidP="00940C62">
      <w:pPr>
        <w:pStyle w:val="NormalWeb"/>
        <w:spacing w:before="0" w:beforeAutospacing="0" w:after="0" w:afterAutospacing="0" w:line="480" w:lineRule="auto"/>
        <w:contextualSpacing/>
        <w:rPr>
          <w:color w:val="000000"/>
        </w:rPr>
      </w:pPr>
      <w:r>
        <w:tab/>
        <w:t xml:space="preserve">The </w:t>
      </w:r>
      <w:r>
        <w:rPr>
          <w:color w:val="000000"/>
        </w:rPr>
        <w:t xml:space="preserve">similarity between test pattern </w:t>
      </w:r>
      <w:proofErr w:type="spellStart"/>
      <w:proofErr w:type="gramStart"/>
      <w:r w:rsidRPr="00A46799">
        <w:rPr>
          <w:i/>
          <w:color w:val="000000"/>
        </w:rPr>
        <w:t>i</w:t>
      </w:r>
      <w:proofErr w:type="spellEnd"/>
      <w:r>
        <w:rPr>
          <w:color w:val="000000"/>
        </w:rPr>
        <w:t xml:space="preserve"> and training example </w:t>
      </w:r>
      <w:r w:rsidRPr="0050207A">
        <w:rPr>
          <w:i/>
          <w:color w:val="000000"/>
        </w:rPr>
        <w:t>j</w:t>
      </w:r>
      <w:r>
        <w:rPr>
          <w:color w:val="000000"/>
        </w:rPr>
        <w:t xml:space="preserve"> (</w:t>
      </w:r>
      <w:proofErr w:type="spellStart"/>
      <w:r w:rsidRPr="0050207A">
        <w:rPr>
          <w:i/>
          <w:color w:val="000000"/>
        </w:rPr>
        <w:t>s</w:t>
      </w:r>
      <w:r w:rsidRPr="0050207A">
        <w:rPr>
          <w:i/>
          <w:color w:val="000000"/>
          <w:vertAlign w:val="subscript"/>
        </w:rPr>
        <w:t>ij</w:t>
      </w:r>
      <w:proofErr w:type="spellEnd"/>
      <w:r>
        <w:rPr>
          <w:color w:val="000000"/>
        </w:rPr>
        <w:t>)</w:t>
      </w:r>
      <w:proofErr w:type="gramEnd"/>
      <w:r>
        <w:rPr>
          <w:color w:val="000000"/>
        </w:rPr>
        <w:t xml:space="preserve"> was defined as an exponential-decay function of the distance between the two patterns in the psychological space:</w:t>
      </w:r>
    </w:p>
    <w:p w:rsidR="00940C62" w:rsidRDefault="00940C62" w:rsidP="00940C62">
      <w:pPr>
        <w:pStyle w:val="NormalWeb"/>
        <w:spacing w:before="0" w:beforeAutospacing="0" w:after="0" w:afterAutospacing="0" w:line="480" w:lineRule="auto"/>
        <w:contextualSpacing/>
        <w:rPr>
          <w:color w:val="000000"/>
        </w:rPr>
      </w:pPr>
    </w:p>
    <w:p w:rsidR="00940C62" w:rsidRDefault="002E1F61" w:rsidP="00940C62">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940C62">
        <w:rPr>
          <w:color w:val="000000"/>
        </w:rPr>
        <w:t xml:space="preserve"> </w:t>
      </w:r>
      <w:r w:rsidR="00940C62">
        <w:rPr>
          <w:color w:val="000000"/>
        </w:rPr>
        <w:tab/>
      </w:r>
      <w:r w:rsidR="00940C62">
        <w:rPr>
          <w:color w:val="000000"/>
        </w:rPr>
        <w:tab/>
      </w:r>
      <w:r w:rsidR="00940C62">
        <w:rPr>
          <w:color w:val="000000"/>
        </w:rPr>
        <w:tab/>
      </w:r>
      <w:r w:rsidR="00940C62">
        <w:rPr>
          <w:color w:val="000000"/>
        </w:rPr>
        <w:tab/>
      </w:r>
      <w:r w:rsidR="00940C62">
        <w:rPr>
          <w:color w:val="000000"/>
        </w:rPr>
        <w:tab/>
      </w:r>
      <w:r w:rsidR="00940C62">
        <w:rPr>
          <w:color w:val="000000"/>
        </w:rPr>
        <w:tab/>
      </w:r>
      <w:r w:rsidR="00940C62">
        <w:rPr>
          <w:color w:val="000000"/>
        </w:rPr>
        <w:tab/>
      </w:r>
      <w:r w:rsidR="00940C62">
        <w:rPr>
          <w:color w:val="000000"/>
        </w:rPr>
        <w:tab/>
      </w:r>
      <w:r w:rsidR="00940C62">
        <w:rPr>
          <w:color w:val="000000"/>
        </w:rPr>
        <w:tab/>
        <w:t xml:space="preserve"> (3)</w:t>
      </w:r>
    </w:p>
    <w:p w:rsidR="00940C62" w:rsidRDefault="00940C62" w:rsidP="00940C62">
      <w:pPr>
        <w:pStyle w:val="NormalWeb"/>
        <w:spacing w:before="0" w:beforeAutospacing="0" w:after="0" w:afterAutospacing="0" w:line="480" w:lineRule="auto"/>
        <w:contextualSpacing/>
        <w:rPr>
          <w:color w:val="000000"/>
        </w:rPr>
      </w:pPr>
    </w:p>
    <w:p w:rsidR="00940C62" w:rsidRDefault="00940C62" w:rsidP="00940C62">
      <w:pPr>
        <w:pStyle w:val="NormalWeb"/>
        <w:spacing w:before="0" w:beforeAutospacing="0" w:after="0" w:afterAutospacing="0" w:line="480" w:lineRule="auto"/>
        <w:contextualSpacing/>
        <w:rPr>
          <w:color w:val="000000"/>
        </w:rPr>
      </w:pPr>
      <w:proofErr w:type="gramStart"/>
      <w:r>
        <w:rPr>
          <w:color w:val="000000"/>
        </w:rPr>
        <w:t>where</w:t>
      </w:r>
      <w:proofErr w:type="gramEnd"/>
      <w:r>
        <w:rPr>
          <w:color w:val="000000"/>
        </w:rPr>
        <w:t xml:space="preserve"> </w:t>
      </w:r>
      <w:r w:rsidRPr="00A46799">
        <w:rPr>
          <w:i/>
          <w:color w:val="000000"/>
        </w:rPr>
        <w:t>c</w:t>
      </w:r>
      <w:r>
        <w:rPr>
          <w:color w:val="000000"/>
        </w:rPr>
        <w:t xml:space="preserve"> is a sensitivity parameter that describes the rate at which similarity declines with distance.  The sensitivity parameter provides a measure of overall discriminability among patterns in the feature space.</w:t>
      </w:r>
    </w:p>
    <w:p w:rsidR="00940C62" w:rsidRDefault="00940C62" w:rsidP="00940C62">
      <w:pPr>
        <w:pStyle w:val="NormalWeb"/>
        <w:spacing w:before="0" w:beforeAutospacing="0" w:after="0" w:afterAutospacing="0" w:line="480" w:lineRule="auto"/>
        <w:ind w:firstLine="360"/>
        <w:contextualSpacing/>
        <w:rPr>
          <w:color w:val="000000"/>
        </w:rPr>
      </w:pPr>
      <w:r>
        <w:tab/>
      </w:r>
      <w:r>
        <w:rPr>
          <w:color w:val="000000"/>
        </w:rPr>
        <w:t xml:space="preserve">The standard Euclidean distance formula is used to compute the distance between test pattern </w:t>
      </w:r>
      <w:proofErr w:type="spellStart"/>
      <w:r w:rsidRPr="00A46799">
        <w:rPr>
          <w:i/>
          <w:color w:val="000000"/>
        </w:rPr>
        <w:t>i</w:t>
      </w:r>
      <w:proofErr w:type="spellEnd"/>
      <w:r>
        <w:rPr>
          <w:color w:val="000000"/>
        </w:rPr>
        <w:t xml:space="preserve"> and training example </w:t>
      </w:r>
      <w:r w:rsidRPr="00A46799">
        <w:rPr>
          <w:i/>
          <w:color w:val="000000"/>
        </w:rPr>
        <w:t>j</w:t>
      </w:r>
      <w:r>
        <w:rPr>
          <w:color w:val="000000"/>
        </w:rPr>
        <w:t>,</w:t>
      </w:r>
    </w:p>
    <w:p w:rsidR="00940C62" w:rsidRDefault="002E1F61" w:rsidP="00940C62">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940C62">
        <w:rPr>
          <w:color w:val="000000"/>
        </w:rPr>
        <w:t xml:space="preserve">  </w:t>
      </w:r>
      <w:r w:rsidR="00940C62">
        <w:rPr>
          <w:color w:val="000000"/>
        </w:rPr>
        <w:tab/>
      </w:r>
      <w:r w:rsidR="00940C62">
        <w:rPr>
          <w:color w:val="000000"/>
        </w:rPr>
        <w:tab/>
      </w:r>
      <w:r w:rsidR="00940C62">
        <w:rPr>
          <w:color w:val="000000"/>
        </w:rPr>
        <w:tab/>
      </w:r>
      <w:r w:rsidR="00940C62">
        <w:rPr>
          <w:color w:val="000000"/>
        </w:rPr>
        <w:tab/>
      </w:r>
      <w:r w:rsidR="00940C62">
        <w:rPr>
          <w:color w:val="000000"/>
        </w:rPr>
        <w:tab/>
      </w:r>
      <w:r w:rsidR="00940C62">
        <w:rPr>
          <w:color w:val="000000"/>
        </w:rPr>
        <w:tab/>
        <w:t xml:space="preserve"> (4)</w:t>
      </w:r>
      <w:r w:rsidR="00940C62">
        <w:rPr>
          <w:color w:val="000000"/>
        </w:rPr>
        <w:tab/>
      </w:r>
      <w:r w:rsidR="00940C62">
        <w:rPr>
          <w:color w:val="000000"/>
        </w:rPr>
        <w:tab/>
      </w:r>
    </w:p>
    <w:p w:rsidR="00AB5600" w:rsidRDefault="00940C62" w:rsidP="00940C62">
      <w:pPr>
        <w:pStyle w:val="NormalWeb"/>
        <w:spacing w:before="0" w:beforeAutospacing="0" w:after="0" w:afterAutospacing="0" w:line="480" w:lineRule="auto"/>
        <w:contextualSpacing/>
        <w:rPr>
          <w:ins w:id="2" w:author="mingjia hu" w:date="2023-07-24T18:03:00Z"/>
        </w:rPr>
      </w:pPr>
      <w:proofErr w:type="gramStart"/>
      <w:r>
        <w:rPr>
          <w:color w:val="000000"/>
        </w:rPr>
        <w:t>where</w:t>
      </w:r>
      <w:proofErr w:type="gramEnd"/>
      <w:r>
        <w:rPr>
          <w:color w:val="000000"/>
        </w:rPr>
        <w:t xml:space="preserve"> </w:t>
      </w:r>
      <m:oMath>
        <m:sSub>
          <m:sSubPr>
            <m:ctrlPr>
              <w:rPr>
                <w:rFonts w:ascii="Cambria Math" w:hAnsi="Cambria Math"/>
                <w:i/>
              </w:rPr>
            </m:ctrlPr>
          </m:sSubPr>
          <m:e>
            <m:r>
              <w:rPr>
                <w:rFonts w:ascii="Cambria Math" w:hAnsi="Cambria Math"/>
              </w:rPr>
              <m:t>x</m:t>
            </m:r>
          </m:e>
          <m:sub>
            <m:r>
              <w:rPr>
                <w:rFonts w:ascii="Cambria Math" w:hAnsi="Cambria Math"/>
              </w:rPr>
              <m:t>im</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m:t>
            </m:r>
          </m:sub>
        </m:sSub>
      </m:oMath>
      <w:r>
        <w:t xml:space="preserve"> denotes the values of the patterns i and j on dimension </w:t>
      </w:r>
      <w:r w:rsidRPr="0016699F">
        <w:rPr>
          <w:i/>
        </w:rPr>
        <w:t>m</w:t>
      </w:r>
      <w:r>
        <w:t xml:space="preserve">, respectively. </w:t>
      </w:r>
    </w:p>
    <w:p w:rsidR="00940C62" w:rsidRPr="00066E12" w:rsidRDefault="00AB5600">
      <w:pPr>
        <w:pStyle w:val="NormalWeb"/>
        <w:spacing w:before="0" w:beforeAutospacing="0" w:after="0" w:afterAutospacing="0" w:line="480" w:lineRule="auto"/>
        <w:ind w:firstLine="720"/>
        <w:contextualSpacing/>
        <w:rPr>
          <w:color w:val="000000"/>
        </w:rPr>
        <w:pPrChange w:id="3" w:author="mingjia hu" w:date="2023-07-24T18:03:00Z">
          <w:pPr>
            <w:pStyle w:val="NormalWeb"/>
            <w:spacing w:before="0" w:beforeAutospacing="0" w:after="0" w:afterAutospacing="0" w:line="480" w:lineRule="auto"/>
            <w:contextualSpacing/>
          </w:pPr>
        </w:pPrChange>
      </w:pPr>
      <w:ins w:id="4" w:author="mingjia hu" w:date="2023-07-24T18:04:00Z">
        <w:r>
          <w:t xml:space="preserve">Overall, </w:t>
        </w:r>
      </w:ins>
      <w:ins w:id="5" w:author="mingjia hu" w:date="2023-07-24T18:12:00Z">
        <w:r w:rsidR="006E0AD4">
          <w:t xml:space="preserve">since the scaling parameters for the between-category distances </w:t>
        </w:r>
        <w:r w:rsidR="006E0AD4" w:rsidRPr="002E5F8E">
          <w:rPr>
            <w:i/>
            <w:rPrChange w:id="6" w:author="mingjia hu" w:date="2023-07-24T18:34:00Z">
              <w:rPr/>
            </w:rPrChange>
          </w:rPr>
          <w:t>between</w:t>
        </w:r>
        <w:r w:rsidR="006E0AD4">
          <w:t xml:space="preserve"> and for the within-category distances </w:t>
        </w:r>
        <w:r w:rsidR="006E0AD4" w:rsidRPr="002E5F8E">
          <w:rPr>
            <w:i/>
            <w:rPrChange w:id="7" w:author="mingjia hu" w:date="2023-07-24T18:35:00Z">
              <w:rPr/>
            </w:rPrChange>
          </w:rPr>
          <w:t>within</w:t>
        </w:r>
        <w:r w:rsidR="006E0AD4">
          <w:t xml:space="preserve">, </w:t>
        </w:r>
        <w:r w:rsidR="006E0AD4" w:rsidRPr="002E5F8E">
          <w:rPr>
            <w:i/>
            <w:rPrChange w:id="8" w:author="mingjia hu" w:date="2023-07-24T18:35:00Z">
              <w:rPr/>
            </w:rPrChange>
          </w:rPr>
          <w:t>low</w:t>
        </w:r>
        <w:r w:rsidR="006E0AD4">
          <w:t xml:space="preserve">, </w:t>
        </w:r>
        <w:r w:rsidR="006E0AD4" w:rsidRPr="002E5F8E">
          <w:rPr>
            <w:i/>
            <w:rPrChange w:id="9" w:author="mingjia hu" w:date="2023-07-24T18:35:00Z">
              <w:rPr/>
            </w:rPrChange>
          </w:rPr>
          <w:t>medium</w:t>
        </w:r>
        <w:r w:rsidR="006E0AD4">
          <w:t xml:space="preserve">, </w:t>
        </w:r>
        <w:r w:rsidR="006E0AD4" w:rsidRPr="002E5F8E">
          <w:rPr>
            <w:i/>
            <w:rPrChange w:id="10" w:author="mingjia hu" w:date="2023-07-24T18:35:00Z">
              <w:rPr/>
            </w:rPrChange>
          </w:rPr>
          <w:t>high</w:t>
        </w:r>
        <w:r w:rsidR="006E0AD4">
          <w:t xml:space="preserve"> </w:t>
        </w:r>
      </w:ins>
      <w:ins w:id="11" w:author="mingjia hu" w:date="2023-07-24T18:21:00Z">
        <w:r w:rsidR="00403115">
          <w:t>control</w:t>
        </w:r>
      </w:ins>
      <w:ins w:id="12" w:author="mingjia hu" w:date="2023-07-24T18:14:00Z">
        <w:r w:rsidR="006E0AD4">
          <w:t xml:space="preserve"> the psychological distances</w:t>
        </w:r>
      </w:ins>
      <w:ins w:id="13" w:author="mingjia hu" w:date="2023-07-24T18:17:00Z">
        <w:r w:rsidR="006E0AD4">
          <w:t xml:space="preserve"> between </w:t>
        </w:r>
      </w:ins>
      <w:ins w:id="14" w:author="mingjia hu" w:date="2023-07-24T18:19:00Z">
        <w:r w:rsidR="00403115">
          <w:t xml:space="preserve">the </w:t>
        </w:r>
      </w:ins>
      <w:ins w:id="15" w:author="mingjia hu" w:date="2023-07-24T18:17:00Z">
        <w:r w:rsidR="00403115">
          <w:t xml:space="preserve">patterns, </w:t>
        </w:r>
        <w:r w:rsidR="006E0AD4">
          <w:t xml:space="preserve">while the </w:t>
        </w:r>
      </w:ins>
      <w:ins w:id="16" w:author="mingjia hu" w:date="2023-07-24T18:18:00Z">
        <w:r w:rsidR="006E0AD4">
          <w:t xml:space="preserve">sensitivity parameter </w:t>
        </w:r>
        <w:r w:rsidR="006E0AD4" w:rsidRPr="00CF17C3">
          <w:rPr>
            <w:i/>
            <w:rPrChange w:id="17" w:author="mingjia hu" w:date="2023-07-24T18:43:00Z">
              <w:rPr/>
            </w:rPrChange>
          </w:rPr>
          <w:t>c</w:t>
        </w:r>
        <w:r w:rsidR="006E0AD4">
          <w:t xml:space="preserve"> </w:t>
        </w:r>
      </w:ins>
      <w:ins w:id="18" w:author="mingjia hu" w:date="2023-07-24T18:21:00Z">
        <w:r w:rsidR="00403115">
          <w:t>modulates</w:t>
        </w:r>
      </w:ins>
      <w:ins w:id="19" w:author="mingjia hu" w:date="2023-07-24T18:18:00Z">
        <w:r w:rsidR="006E0AD4">
          <w:t xml:space="preserve"> the </w:t>
        </w:r>
        <w:r w:rsidR="00403115">
          <w:t xml:space="preserve">between-pattern similarities </w:t>
        </w:r>
        <w:r w:rsidR="00403115">
          <w:lastRenderedPageBreak/>
          <w:t>given the distances</w:t>
        </w:r>
      </w:ins>
      <w:ins w:id="20" w:author="mingjia hu" w:date="2023-07-24T18:21:00Z">
        <w:r w:rsidR="00403115">
          <w:t xml:space="preserve">, </w:t>
        </w:r>
      </w:ins>
      <w:ins w:id="21" w:author="mingjia hu" w:date="2023-07-24T18:43:00Z">
        <w:r w:rsidR="00CF17C3">
          <w:t xml:space="preserve">raising the value of </w:t>
        </w:r>
        <w:r w:rsidR="00CF17C3" w:rsidRPr="00CF17C3">
          <w:rPr>
            <w:i/>
            <w:rPrChange w:id="22" w:author="mingjia hu" w:date="2023-07-24T18:45:00Z">
              <w:rPr/>
            </w:rPrChange>
          </w:rPr>
          <w:t>c</w:t>
        </w:r>
        <w:r w:rsidR="00CF17C3">
          <w:t xml:space="preserve"> will have the same effect as lowering the values of </w:t>
        </w:r>
      </w:ins>
      <w:ins w:id="23" w:author="mingjia hu" w:date="2023-07-24T18:44:00Z">
        <w:r w:rsidR="00CF17C3">
          <w:t>the distance-scaling parameters</w:t>
        </w:r>
      </w:ins>
      <w:ins w:id="24" w:author="mingjia hu" w:date="2023-07-24T18:29:00Z">
        <w:r w:rsidR="00CF17C3">
          <w:t xml:space="preserve">, which leads to uncertainty in parameter estimation. </w:t>
        </w:r>
      </w:ins>
      <w:moveToRangeStart w:id="25" w:author="mingjia hu" w:date="2023-07-24T18:33:00Z" w:name="move141116009"/>
      <w:moveTo w:id="26" w:author="mingjia hu" w:date="2023-07-24T18:33:00Z">
        <w:r w:rsidR="002E5F8E">
          <w:t xml:space="preserve">Without </w:t>
        </w:r>
        <w:del w:id="27" w:author="mingjia hu" w:date="2023-07-24T18:33:00Z">
          <w:r w:rsidR="002E5F8E" w:rsidDel="002E5F8E">
            <w:delText xml:space="preserve">the </w:delText>
          </w:r>
        </w:del>
        <w:r w:rsidR="002E5F8E">
          <w:t xml:space="preserve">loss of generality, we set the between-category scaling parameter </w:t>
        </w:r>
        <w:r w:rsidR="002E5F8E" w:rsidRPr="00AE5390">
          <w:rPr>
            <w:i/>
          </w:rPr>
          <w:t>between</w:t>
        </w:r>
        <w:r w:rsidR="002E5F8E">
          <w:t xml:space="preserve"> to be fixed at </w:t>
        </w:r>
        <w:proofErr w:type="gramStart"/>
        <w:r w:rsidR="002E5F8E">
          <w:t>2</w:t>
        </w:r>
        <w:proofErr w:type="gramEnd"/>
        <w:r w:rsidR="002E5F8E">
          <w:t xml:space="preserve">, while allowing the parameters </w:t>
        </w:r>
      </w:moveTo>
      <w:ins w:id="28" w:author="mingjia hu" w:date="2023-07-24T18:35:00Z">
        <w:r w:rsidR="002E5F8E" w:rsidRPr="00570071">
          <w:rPr>
            <w:i/>
          </w:rPr>
          <w:t>within</w:t>
        </w:r>
        <w:r w:rsidR="002E5F8E">
          <w:t xml:space="preserve">, </w:t>
        </w:r>
        <w:r w:rsidR="002E5F8E" w:rsidRPr="00570071">
          <w:rPr>
            <w:i/>
          </w:rPr>
          <w:t>low</w:t>
        </w:r>
        <w:r w:rsidR="002E5F8E">
          <w:t xml:space="preserve">, </w:t>
        </w:r>
        <w:r w:rsidR="002E5F8E" w:rsidRPr="00570071">
          <w:rPr>
            <w:i/>
          </w:rPr>
          <w:t>medium</w:t>
        </w:r>
        <w:r w:rsidR="002E5F8E">
          <w:t xml:space="preserve">, </w:t>
        </w:r>
        <w:r w:rsidR="002E5F8E" w:rsidRPr="00570071">
          <w:rPr>
            <w:i/>
          </w:rPr>
          <w:t>high</w:t>
        </w:r>
        <w:r w:rsidR="002E5F8E" w:rsidRPr="00AE5390" w:rsidDel="002E5F8E">
          <w:rPr>
            <w:i/>
          </w:rPr>
          <w:t xml:space="preserve"> </w:t>
        </w:r>
      </w:ins>
      <w:moveTo w:id="29" w:author="mingjia hu" w:date="2023-07-24T18:33:00Z">
        <w:del w:id="30" w:author="mingjia hu" w:date="2023-07-24T18:35:00Z">
          <w:r w:rsidR="002E5F8E" w:rsidRPr="00AE5390" w:rsidDel="002E5F8E">
            <w:rPr>
              <w:i/>
            </w:rPr>
            <w:delText>within</w:delText>
          </w:r>
        </w:del>
        <w:r w:rsidR="002E5F8E">
          <w:t xml:space="preserve"> and </w:t>
        </w:r>
        <w:r w:rsidR="002E5F8E" w:rsidRPr="00AE5390">
          <w:rPr>
            <w:i/>
          </w:rPr>
          <w:t>c</w:t>
        </w:r>
        <w:r w:rsidR="002E5F8E">
          <w:t xml:space="preserve"> to be freely estimated.</w:t>
        </w:r>
      </w:moveTo>
      <w:moveToRangeEnd w:id="25"/>
      <w:ins w:id="31" w:author="mingjia hu" w:date="2023-07-24T18:14:00Z">
        <w:r w:rsidR="006E0AD4">
          <w:t xml:space="preserve"> </w:t>
        </w:r>
      </w:ins>
      <w:r w:rsidR="00940C62">
        <w:t>In sum, there are three free parameters (</w:t>
      </w:r>
      <w:r w:rsidR="00940C62" w:rsidRPr="006A34AC">
        <w:rPr>
          <w:i/>
        </w:rPr>
        <w:t>within</w:t>
      </w:r>
      <w:r w:rsidR="00940C62">
        <w:t xml:space="preserve">, </w:t>
      </w:r>
      <w:r w:rsidR="00940C62" w:rsidRPr="006A34AC">
        <w:rPr>
          <w:i/>
        </w:rPr>
        <w:t>c</w:t>
      </w:r>
      <w:r w:rsidR="00940C62">
        <w:t xml:space="preserve">, </w:t>
      </w:r>
      <w:r w:rsidR="00940C62" w:rsidRPr="006A34AC">
        <w:rPr>
          <w:i/>
        </w:rPr>
        <w:t>γ</w:t>
      </w:r>
      <w:r w:rsidR="00940C62">
        <w:t>) in the baseline exemplar model and five free parameters in the free-distance exemplar model (</w:t>
      </w:r>
      <w:r w:rsidR="00940C62">
        <w:rPr>
          <w:i/>
        </w:rPr>
        <w:t>low</w:t>
      </w:r>
      <w:r w:rsidR="00940C62">
        <w:t xml:space="preserve">, </w:t>
      </w:r>
      <w:r w:rsidR="00940C62" w:rsidRPr="006A34AC">
        <w:rPr>
          <w:i/>
        </w:rPr>
        <w:t>medium</w:t>
      </w:r>
      <w:r w:rsidR="00940C62">
        <w:t xml:space="preserve">, </w:t>
      </w:r>
      <w:r w:rsidR="00940C62" w:rsidRPr="006A34AC">
        <w:rPr>
          <w:i/>
        </w:rPr>
        <w:t>high</w:t>
      </w:r>
      <w:r w:rsidR="00940C62">
        <w:t xml:space="preserve">, </w:t>
      </w:r>
      <w:r w:rsidR="00940C62" w:rsidRPr="006A34AC">
        <w:rPr>
          <w:i/>
        </w:rPr>
        <w:t>c</w:t>
      </w:r>
      <w:r w:rsidR="00940C62">
        <w:t xml:space="preserve">, </w:t>
      </w:r>
      <w:r w:rsidR="00940C62" w:rsidRPr="006A34AC">
        <w:rPr>
          <w:i/>
        </w:rPr>
        <w:t>γ</w:t>
      </w:r>
      <w:r w:rsidR="00940C62">
        <w:t xml:space="preserve">). </w:t>
      </w:r>
    </w:p>
    <w:p w:rsidR="00940C62" w:rsidRPr="00F52DF4" w:rsidRDefault="00940C62" w:rsidP="00940C62">
      <w:pPr>
        <w:pStyle w:val="NormalWeb"/>
        <w:spacing w:before="0" w:beforeAutospacing="0" w:after="0" w:afterAutospacing="0" w:line="480" w:lineRule="auto"/>
        <w:ind w:firstLine="720"/>
        <w:contextualSpacing/>
      </w:pPr>
      <w:r>
        <w:t xml:space="preserve">According to the prototype model, the probability that pattern </w:t>
      </w:r>
      <w:proofErr w:type="spellStart"/>
      <w:r w:rsidRPr="00CF17C3">
        <w:rPr>
          <w:i/>
          <w:rPrChange w:id="32" w:author="mingjia hu" w:date="2023-07-24T18:48:00Z">
            <w:rPr/>
          </w:rPrChange>
        </w:rPr>
        <w:t>i</w:t>
      </w:r>
      <w:proofErr w:type="spellEnd"/>
      <w:r>
        <w:t xml:space="preserve"> </w:t>
      </w:r>
      <w:proofErr w:type="gramStart"/>
      <w:r>
        <w:t>is classified</w:t>
      </w:r>
      <w:proofErr w:type="gramEnd"/>
      <w:r>
        <w:t xml:space="preserve"> into category A is given by </w:t>
      </w:r>
    </w:p>
    <w:p w:rsidR="00940C62" w:rsidRDefault="00940C62" w:rsidP="00940C62">
      <w:pPr>
        <w:pStyle w:val="NormalWeb"/>
        <w:spacing w:before="0" w:beforeAutospacing="0" w:after="0" w:afterAutospacing="0" w:line="480" w:lineRule="auto"/>
        <w:contextualSpacing/>
        <w:rPr>
          <w:color w:val="000000"/>
        </w:rPr>
      </w:pPr>
    </w:p>
    <w:p w:rsidR="00940C62" w:rsidRDefault="002E1F61" w:rsidP="00940C62">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A|i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sub>
                    </m:sSub>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sub>
                    </m:sSub>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B</m:t>
                            </m:r>
                          </m:sub>
                        </m:sSub>
                      </m:sub>
                    </m:sSub>
                  </m:e>
                </m:d>
              </m:e>
              <m:sup>
                <m:r>
                  <w:rPr>
                    <w:rFonts w:ascii="Cambria Math" w:hAnsi="Cambria Math"/>
                    <w:sz w:val="28"/>
                    <w:szCs w:val="28"/>
                  </w:rPr>
                  <m:t>γ</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m:t>
                            </m:r>
                          </m:sub>
                        </m:sSub>
                      </m:sub>
                    </m:sSub>
                  </m:e>
                </m:d>
              </m:e>
              <m:sup>
                <m:r>
                  <w:rPr>
                    <w:rFonts w:ascii="Cambria Math" w:hAnsi="Cambria Math"/>
                    <w:sz w:val="28"/>
                    <w:szCs w:val="28"/>
                  </w:rPr>
                  <m:t>γ</m:t>
                </m:r>
              </m:sup>
            </m:sSup>
          </m:den>
        </m:f>
        <m:r>
          <w:rPr>
            <w:rFonts w:ascii="Cambria Math" w:hAnsi="Cambria Math"/>
            <w:sz w:val="28"/>
            <w:szCs w:val="28"/>
          </w:rPr>
          <m:t xml:space="preserve"> </m:t>
        </m:r>
      </m:oMath>
      <w:r w:rsidR="00940C62">
        <w:rPr>
          <w:color w:val="000000"/>
        </w:rPr>
        <w:t xml:space="preserve">                                        </w:t>
      </w:r>
      <w:r w:rsidR="00940C62">
        <w:rPr>
          <w:color w:val="000000"/>
        </w:rPr>
        <w:tab/>
      </w:r>
      <w:r w:rsidR="00940C62">
        <w:rPr>
          <w:color w:val="000000"/>
        </w:rPr>
        <w:tab/>
      </w:r>
      <w:r w:rsidR="00940C62">
        <w:rPr>
          <w:color w:val="000000"/>
        </w:rPr>
        <w:tab/>
        <w:t>(5)</w:t>
      </w:r>
    </w:p>
    <w:p w:rsidR="00940C62" w:rsidRDefault="00940C62" w:rsidP="00940C62">
      <w:pPr>
        <w:rPr>
          <w:rFonts w:ascii="Times New Roman" w:hAnsi="Times New Roman" w:cs="Times New Roman"/>
          <w:sz w:val="24"/>
          <w:szCs w:val="24"/>
        </w:rPr>
      </w:pPr>
    </w:p>
    <w:p w:rsidR="00940C62" w:rsidRDefault="00940C62" w:rsidP="00940C62">
      <w:pPr>
        <w:pStyle w:val="NormalWeb"/>
        <w:spacing w:before="0" w:beforeAutospacing="0" w:after="0" w:afterAutospacing="0" w:line="480" w:lineRule="auto"/>
        <w:contextualSpacing/>
        <w:rPr>
          <w:color w:val="000000"/>
        </w:rPr>
      </w:pPr>
      <w:r w:rsidRPr="000F576C">
        <w:rPr>
          <w:color w:val="000000"/>
        </w:rPr>
        <w:t xml:space="preserve">where </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i</m:t>
            </m:r>
            <m:r>
              <m:rPr>
                <m:sty m:val="p"/>
              </m:rPr>
              <w:rPr>
                <w:rFonts w:ascii="Cambria Math" w:hAnsi="Cambria Math"/>
                <w:color w:val="000000"/>
              </w:rPr>
              <m:t>,</m:t>
            </m:r>
            <m:r>
              <w:rPr>
                <w:rFonts w:ascii="Cambria Math" w:hAnsi="Cambria Math"/>
                <w:color w:val="000000"/>
              </w:rPr>
              <m:t>A</m:t>
            </m:r>
          </m:sub>
        </m:sSub>
      </m:oMath>
      <w:r w:rsidRPr="000F576C">
        <w:rPr>
          <w:color w:val="000000"/>
        </w:rPr>
        <w:t xml:space="preserve"> is the similarity </w:t>
      </w:r>
      <w:r>
        <w:rPr>
          <w:color w:val="000000"/>
        </w:rPr>
        <w:t xml:space="preserve">between the test pattern </w:t>
      </w:r>
      <w:proofErr w:type="spellStart"/>
      <w:r w:rsidRPr="00CF17C3">
        <w:rPr>
          <w:i/>
          <w:color w:val="000000"/>
          <w:rPrChange w:id="33" w:author="mingjia hu" w:date="2023-07-24T18:48:00Z">
            <w:rPr>
              <w:color w:val="000000"/>
            </w:rPr>
          </w:rPrChange>
        </w:rPr>
        <w:t>i</w:t>
      </w:r>
      <w:proofErr w:type="spellEnd"/>
      <w:r w:rsidRPr="00CF17C3">
        <w:rPr>
          <w:i/>
          <w:color w:val="000000"/>
          <w:rPrChange w:id="34" w:author="mingjia hu" w:date="2023-07-24T18:48:00Z">
            <w:rPr>
              <w:color w:val="000000"/>
            </w:rPr>
          </w:rPrChange>
        </w:rPr>
        <w:t xml:space="preserve"> </w:t>
      </w:r>
      <w:r w:rsidRPr="000F576C">
        <w:rPr>
          <w:color w:val="000000"/>
        </w:rPr>
        <w:t>to the prototype of category</w:t>
      </w:r>
      <w:r>
        <w:rPr>
          <w:color w:val="000000"/>
        </w:rPr>
        <w:t xml:space="preserve"> </w:t>
      </w:r>
      <w:r w:rsidRPr="00CF17C3">
        <w:rPr>
          <w:i/>
          <w:color w:val="000000"/>
          <w:rPrChange w:id="35" w:author="mingjia hu" w:date="2023-07-24T18:48:00Z">
            <w:rPr>
              <w:color w:val="000000"/>
            </w:rPr>
          </w:rPrChange>
        </w:rPr>
        <w:t>A</w:t>
      </w:r>
      <w:r w:rsidRPr="000F576C">
        <w:rPr>
          <w:color w:val="000000"/>
        </w:rPr>
        <w:t xml:space="preserve">. </w:t>
      </w:r>
      <w:r>
        <w:rPr>
          <w:color w:val="000000"/>
        </w:rPr>
        <w:t xml:space="preserve">Note that the response-scaling parameter γ cannot be estimated separately from the sensitivity parameter c (as defined in eq. 3) in the prototype model, so γ is fixed at 1 for the prototype model. </w:t>
      </w:r>
    </w:p>
    <w:p w:rsidR="00940C62" w:rsidRDefault="00940C62" w:rsidP="00940C62">
      <w:pPr>
        <w:pStyle w:val="NormalWeb"/>
        <w:spacing w:before="0" w:beforeAutospacing="0" w:after="0" w:afterAutospacing="0" w:line="480" w:lineRule="auto"/>
        <w:ind w:firstLine="720"/>
        <w:contextualSpacing/>
        <w:rPr>
          <w:color w:val="000000"/>
        </w:rPr>
      </w:pPr>
      <w:r>
        <w:rPr>
          <w:color w:val="000000"/>
        </w:rPr>
        <w:t xml:space="preserve">Due to the random nature of the dot-distortion algorithm, the prototype used to generate the training examples in the same category may not be precisely centrally located among them, especially for med- and high-distortion training conditions. Therefore, the </w:t>
      </w:r>
      <w:r w:rsidRPr="008A375B">
        <w:rPr>
          <w:color w:val="000000"/>
        </w:rPr>
        <w:t>prototype representations</w:t>
      </w:r>
      <w:r>
        <w:rPr>
          <w:color w:val="000000"/>
        </w:rPr>
        <w:t xml:space="preserve"> </w:t>
      </w:r>
      <w:proofErr w:type="gramStart"/>
      <w:r>
        <w:rPr>
          <w:color w:val="000000"/>
        </w:rPr>
        <w:t>are computed</w:t>
      </w:r>
      <w:proofErr w:type="gramEnd"/>
      <w:r w:rsidRPr="008A375B">
        <w:rPr>
          <w:color w:val="000000"/>
        </w:rPr>
        <w:t xml:space="preserve"> by averaging across the </w:t>
      </w:r>
      <w:r>
        <w:rPr>
          <w:color w:val="000000"/>
        </w:rPr>
        <w:t>dimension values</w:t>
      </w:r>
      <w:r w:rsidRPr="008A375B">
        <w:rPr>
          <w:color w:val="000000"/>
        </w:rPr>
        <w:t xml:space="preserve"> for each of the training exemplars of the corresponding category</w:t>
      </w:r>
      <w:r>
        <w:rPr>
          <w:color w:val="000000"/>
        </w:rPr>
        <w:t xml:space="preserve">. Otherwise, the similarity and psychological distances between the test patterns and the prototypes </w:t>
      </w:r>
      <w:proofErr w:type="gramStart"/>
      <w:r>
        <w:rPr>
          <w:color w:val="000000"/>
        </w:rPr>
        <w:t>are computed</w:t>
      </w:r>
      <w:proofErr w:type="gramEnd"/>
      <w:r>
        <w:rPr>
          <w:color w:val="000000"/>
        </w:rPr>
        <w:t xml:space="preserve"> in an analogous way as in </w:t>
      </w:r>
      <w:proofErr w:type="spellStart"/>
      <w:r>
        <w:rPr>
          <w:color w:val="000000"/>
        </w:rPr>
        <w:t>eqs</w:t>
      </w:r>
      <w:proofErr w:type="spellEnd"/>
      <w:r>
        <w:rPr>
          <w:color w:val="000000"/>
        </w:rPr>
        <w:t xml:space="preserve">. </w:t>
      </w:r>
      <w:proofErr w:type="gramStart"/>
      <w:r>
        <w:rPr>
          <w:color w:val="000000"/>
        </w:rPr>
        <w:t>3</w:t>
      </w:r>
      <w:proofErr w:type="gramEnd"/>
      <w:r>
        <w:rPr>
          <w:color w:val="000000"/>
        </w:rPr>
        <w:t xml:space="preserve"> and 4. </w:t>
      </w:r>
    </w:p>
    <w:p w:rsidR="00940C62" w:rsidRDefault="00940C62" w:rsidP="00940C62">
      <w:pPr>
        <w:pStyle w:val="NormalWeb"/>
        <w:spacing w:before="0" w:beforeAutospacing="0" w:after="0" w:afterAutospacing="0" w:line="480" w:lineRule="auto"/>
        <w:contextualSpacing/>
      </w:pPr>
      <w:r>
        <w:t>In sum, there are two free parameters (</w:t>
      </w:r>
      <w:r w:rsidRPr="006A34AC">
        <w:rPr>
          <w:i/>
        </w:rPr>
        <w:t>within</w:t>
      </w:r>
      <w:r>
        <w:t xml:space="preserve">, </w:t>
      </w:r>
      <w:r w:rsidRPr="006A34AC">
        <w:rPr>
          <w:i/>
        </w:rPr>
        <w:t>c</w:t>
      </w:r>
      <w:r>
        <w:t>) in the prototype model.</w:t>
      </w:r>
    </w:p>
    <w:p w:rsidR="00940C62" w:rsidRDefault="00940C62" w:rsidP="00940C62">
      <w:pPr>
        <w:pStyle w:val="NormalWeb"/>
        <w:spacing w:before="0" w:beforeAutospacing="0" w:after="0" w:afterAutospacing="0" w:line="480" w:lineRule="auto"/>
        <w:contextualSpacing/>
        <w:rPr>
          <w:color w:val="000000"/>
        </w:rPr>
      </w:pPr>
      <w:r>
        <w:tab/>
        <w:t xml:space="preserve">For each of the exemplar and prototype models, </w:t>
      </w:r>
      <w:r>
        <w:rPr>
          <w:color w:val="000000"/>
        </w:rPr>
        <w:t>the best-fitting parameters</w:t>
      </w:r>
      <w:r w:rsidRPr="000F576C">
        <w:rPr>
          <w:color w:val="000000"/>
        </w:rPr>
        <w:t xml:space="preserve"> </w:t>
      </w:r>
      <w:proofErr w:type="gramStart"/>
      <w:r w:rsidRPr="000F576C">
        <w:rPr>
          <w:color w:val="000000"/>
        </w:rPr>
        <w:t xml:space="preserve">are </w:t>
      </w:r>
      <w:r>
        <w:rPr>
          <w:color w:val="000000"/>
        </w:rPr>
        <w:t>estimated</w:t>
      </w:r>
      <w:proofErr w:type="gramEnd"/>
      <w:r>
        <w:rPr>
          <w:color w:val="000000"/>
        </w:rPr>
        <w:t xml:space="preserve"> by minimizing the sum-of-squared deviations between</w:t>
      </w:r>
      <w:r w:rsidRPr="000F576C">
        <w:rPr>
          <w:color w:val="000000"/>
        </w:rPr>
        <w:t xml:space="preserve"> </w:t>
      </w:r>
      <w:r>
        <w:rPr>
          <w:color w:val="000000"/>
        </w:rPr>
        <w:t xml:space="preserve">the predicted and observed probabilities </w:t>
      </w:r>
      <w:r>
        <w:rPr>
          <w:color w:val="000000"/>
        </w:rPr>
        <w:lastRenderedPageBreak/>
        <w:t xml:space="preserve">that the test patterns are correctly classified for each pattern type across all conditions. The observed probabilities </w:t>
      </w:r>
      <w:proofErr w:type="gramStart"/>
      <w:r>
        <w:rPr>
          <w:color w:val="000000"/>
        </w:rPr>
        <w:t>are computed</w:t>
      </w:r>
      <w:proofErr w:type="gramEnd"/>
      <w:r>
        <w:rPr>
          <w:color w:val="000000"/>
        </w:rPr>
        <w:t xml:space="preserve"> by averaging across subjects the proportion of correct responses. The predicted probabilities </w:t>
      </w:r>
      <w:proofErr w:type="gramStart"/>
      <w:r>
        <w:rPr>
          <w:color w:val="000000"/>
        </w:rPr>
        <w:t>are calculated</w:t>
      </w:r>
      <w:proofErr w:type="gramEnd"/>
      <w:r>
        <w:rPr>
          <w:color w:val="000000"/>
        </w:rPr>
        <w:t xml:space="preserve"> by averaging across the results of 10000 simulations in predicting the probabilities of making correct classifications. We used the Hook and Jeeves (1961) algorithm for parameter search. </w:t>
      </w:r>
    </w:p>
    <w:p w:rsidR="00940C62" w:rsidRDefault="00940C62" w:rsidP="00940C62">
      <w:pPr>
        <w:pStyle w:val="NormalWeb"/>
        <w:spacing w:before="0" w:beforeAutospacing="0" w:after="0" w:afterAutospacing="0" w:line="480" w:lineRule="auto"/>
        <w:contextualSpacing/>
        <w:rPr>
          <w:color w:val="000000"/>
        </w:rPr>
      </w:pPr>
    </w:p>
    <w:p w:rsidR="00940C62" w:rsidRPr="00504C90" w:rsidRDefault="00940C62" w:rsidP="00940C62">
      <w:pPr>
        <w:pStyle w:val="NormalWeb"/>
        <w:spacing w:before="0" w:beforeAutospacing="0" w:after="0" w:afterAutospacing="0" w:line="480" w:lineRule="auto"/>
        <w:contextualSpacing/>
        <w:rPr>
          <w:color w:val="000000"/>
          <w:u w:val="single"/>
        </w:rPr>
      </w:pPr>
      <w:r w:rsidRPr="00504C90">
        <w:rPr>
          <w:color w:val="000000"/>
          <w:u w:val="single"/>
        </w:rPr>
        <w:t>Model-fitting Results</w:t>
      </w:r>
    </w:p>
    <w:p w:rsidR="00940C62" w:rsidRDefault="00940C62" w:rsidP="00940C62">
      <w:pPr>
        <w:pStyle w:val="NormalWeb"/>
        <w:spacing w:before="0" w:beforeAutospacing="0" w:after="0" w:afterAutospacing="0" w:line="480" w:lineRule="auto"/>
        <w:ind w:firstLine="720"/>
        <w:contextualSpacing/>
        <w:rPr>
          <w:color w:val="000000"/>
        </w:rPr>
      </w:pPr>
      <w:r>
        <w:rPr>
          <w:color w:val="000000"/>
        </w:rPr>
        <w:t>The right panel of Figure 3</w:t>
      </w:r>
      <w:r w:rsidRPr="000F576C">
        <w:rPr>
          <w:color w:val="000000"/>
        </w:rPr>
        <w:t xml:space="preserve"> shows the </w:t>
      </w:r>
      <w:r>
        <w:rPr>
          <w:color w:val="000000"/>
        </w:rPr>
        <w:t>classification accuracies across test pattern types and conditions predicted by the best-fitting baseline</w:t>
      </w:r>
      <w:r w:rsidRPr="000F576C">
        <w:rPr>
          <w:color w:val="000000"/>
        </w:rPr>
        <w:t xml:space="preserve"> </w:t>
      </w:r>
      <w:r>
        <w:rPr>
          <w:color w:val="000000"/>
        </w:rPr>
        <w:t>exemplar model</w:t>
      </w:r>
      <w:r w:rsidRPr="000F576C">
        <w:rPr>
          <w:color w:val="000000"/>
        </w:rPr>
        <w:t xml:space="preserve">. </w:t>
      </w:r>
      <w:r>
        <w:rPr>
          <w:color w:val="000000"/>
        </w:rPr>
        <w:t xml:space="preserve">Consistent with the observed data (Fig. 3, left panel), the model predicts that the novel high distortions are classified with the lowest accuracy in the high training condition compared to the other conditions, and that the novel medium distortions are classified with lower accuracy in the medium training condition than in the low training condition. It is also worth noting that the classification accuracies of novel high distortions </w:t>
      </w:r>
      <w:proofErr w:type="gramStart"/>
      <w:r>
        <w:rPr>
          <w:color w:val="000000"/>
        </w:rPr>
        <w:t>are predicted</w:t>
      </w:r>
      <w:proofErr w:type="gramEnd"/>
      <w:r>
        <w:rPr>
          <w:color w:val="000000"/>
        </w:rPr>
        <w:t xml:space="preserve"> to be very close in the low and the medium training conditions, indicating that increasing the distortion level of training patterns will have little, if not negative, effect on the generalization performance on highly distorted novel patterns. The best-fitting parameters as well as the sum-of-squared deviations for the two versions of exemplar models </w:t>
      </w:r>
      <w:proofErr w:type="gramStart"/>
      <w:r>
        <w:rPr>
          <w:color w:val="000000"/>
        </w:rPr>
        <w:t>are reported</w:t>
      </w:r>
      <w:proofErr w:type="gramEnd"/>
      <w:r>
        <w:rPr>
          <w:color w:val="000000"/>
        </w:rPr>
        <w:t xml:space="preserve"> in table 1. </w:t>
      </w:r>
      <w:r w:rsidRPr="00B05974">
        <w:rPr>
          <w:color w:val="000000"/>
        </w:rPr>
        <w:t xml:space="preserve"> </w:t>
      </w:r>
      <w:r>
        <w:rPr>
          <w:color w:val="000000"/>
        </w:rPr>
        <w:t xml:space="preserve">Despite the slight improvement in the quantitative model fit of the free-distance model, the more complex model predicts the same qualitative patterns as the baseline model (Fig. 4). </w:t>
      </w:r>
    </w:p>
    <w:p w:rsidR="00940C62" w:rsidRPr="005B2191" w:rsidRDefault="00940C62" w:rsidP="00940C62">
      <w:pPr>
        <w:pStyle w:val="NormalWeb"/>
        <w:spacing w:before="0" w:beforeAutospacing="0" w:after="0" w:afterAutospacing="0" w:line="480" w:lineRule="auto"/>
        <w:ind w:firstLine="720"/>
        <w:contextualSpacing/>
        <w:rPr>
          <w:color w:val="000000"/>
        </w:rPr>
      </w:pPr>
      <w:r>
        <w:rPr>
          <w:color w:val="000000"/>
        </w:rPr>
        <w:t xml:space="preserve">The right panel of Figure 5 illustrates the predictions yielded by the best-fitting baseline prototype model. Apparently, the model predicts virtually no difference in the classification performance for the novel test patterns across all four training conditions. In other words, </w:t>
      </w:r>
      <w:r>
        <w:rPr>
          <w:color w:val="000000"/>
        </w:rPr>
        <w:lastRenderedPageBreak/>
        <w:t xml:space="preserve">according the prototype model, the level of distortions of the training patterns has no effect on the generalization performance. The best-fitting parameters and the sum-of-squared deviations for the baseline exemplar model </w:t>
      </w:r>
      <w:proofErr w:type="gramStart"/>
      <w:r>
        <w:rPr>
          <w:color w:val="000000"/>
        </w:rPr>
        <w:t>are reported</w:t>
      </w:r>
      <w:proofErr w:type="gramEnd"/>
      <w:r>
        <w:rPr>
          <w:color w:val="000000"/>
        </w:rPr>
        <w:t xml:space="preserve"> in table 1. </w:t>
      </w:r>
      <w:r w:rsidRPr="00B05974">
        <w:rPr>
          <w:color w:val="000000"/>
        </w:rPr>
        <w:t xml:space="preserve"> </w:t>
      </w:r>
    </w:p>
    <w:p w:rsidR="0031756A" w:rsidRDefault="002E1F61"/>
    <w:p w:rsidR="00940C62" w:rsidRDefault="00940C62"/>
    <w:p w:rsidR="00940C62" w:rsidRDefault="00940C62"/>
    <w:p w:rsidR="00940C62" w:rsidRDefault="00940C62"/>
    <w:p w:rsidR="00940C62" w:rsidRDefault="00940C62" w:rsidP="00940C62">
      <w:pPr>
        <w:spacing w:line="240" w:lineRule="auto"/>
        <w:contextualSpacing/>
        <w:rPr>
          <w:rFonts w:ascii="Courier New" w:hAnsi="Courier New" w:cs="Courier New"/>
          <w:sz w:val="20"/>
          <w:szCs w:val="20"/>
        </w:rPr>
      </w:pPr>
      <w:r>
        <w:rPr>
          <w:rFonts w:ascii="Courier New" w:hAnsi="Courier New" w:cs="Courier New"/>
          <w:sz w:val="20"/>
          <w:szCs w:val="20"/>
        </w:rPr>
        <w:t xml:space="preserve">Table </w:t>
      </w:r>
      <w:r w:rsidR="00C71151">
        <w:rPr>
          <w:rFonts w:ascii="Courier New" w:hAnsi="Courier New" w:cs="Courier New"/>
          <w:sz w:val="20"/>
          <w:szCs w:val="20"/>
        </w:rPr>
        <w:t>1</w:t>
      </w:r>
      <w:r w:rsidRPr="00BC201C">
        <w:rPr>
          <w:rFonts w:ascii="Courier New" w:hAnsi="Courier New" w:cs="Courier New"/>
          <w:sz w:val="20"/>
          <w:szCs w:val="20"/>
        </w:rPr>
        <w:t xml:space="preserve">.  </w:t>
      </w:r>
      <w:proofErr w:type="gramStart"/>
      <w:r>
        <w:rPr>
          <w:rFonts w:ascii="Courier New" w:hAnsi="Courier New" w:cs="Courier New"/>
          <w:sz w:val="20"/>
          <w:szCs w:val="20"/>
        </w:rPr>
        <w:t>Model-fitting</w:t>
      </w:r>
      <w:proofErr w:type="gramEnd"/>
      <w:r>
        <w:rPr>
          <w:rFonts w:ascii="Courier New" w:hAnsi="Courier New" w:cs="Courier New"/>
          <w:sz w:val="20"/>
          <w:szCs w:val="20"/>
        </w:rPr>
        <w:t xml:space="preserve"> results for exemplar and prototype models</w:t>
      </w:r>
    </w:p>
    <w:p w:rsidR="00940C62" w:rsidRDefault="00940C62" w:rsidP="00940C62">
      <w:pPr>
        <w:spacing w:line="240" w:lineRule="auto"/>
        <w:contextualSpacing/>
        <w:rPr>
          <w:rFonts w:ascii="Courier New" w:hAnsi="Courier New" w:cs="Courier New"/>
          <w:sz w:val="20"/>
          <w:szCs w:val="20"/>
        </w:rPr>
      </w:pPr>
    </w:p>
    <w:p w:rsidR="00940C62" w:rsidRPr="00DF6E56" w:rsidRDefault="00DF6E56" w:rsidP="00940C62">
      <w:pPr>
        <w:spacing w:line="240" w:lineRule="auto"/>
        <w:contextualSpacing/>
        <w:rPr>
          <w:rFonts w:ascii="Courier New" w:hAnsi="Courier New" w:cs="Courier New"/>
          <w:b/>
          <w:u w:val="single"/>
        </w:rPr>
      </w:pPr>
      <w:r w:rsidRPr="00DF6E56">
        <w:rPr>
          <w:rFonts w:ascii="Courier New" w:hAnsi="Courier New" w:cs="Courier New"/>
          <w:b/>
          <w:u w:val="single"/>
        </w:rPr>
        <w:t>E</w:t>
      </w:r>
      <w:r w:rsidRPr="00DF6E56">
        <w:rPr>
          <w:rFonts w:ascii="Courier New" w:hAnsi="Courier New" w:cs="Courier New" w:hint="eastAsia"/>
          <w:b/>
          <w:u w:val="single"/>
        </w:rPr>
        <w:t>xemplar</w:t>
      </w:r>
      <w:r w:rsidRPr="00DF6E56">
        <w:rPr>
          <w:rFonts w:ascii="Courier New" w:hAnsi="Courier New" w:cs="Courier New"/>
          <w:b/>
          <w:u w:val="single"/>
        </w:rPr>
        <w:t xml:space="preserve"> Models</w:t>
      </w:r>
    </w:p>
    <w:p w:rsidR="00DF6E56" w:rsidRDefault="00DF6E56" w:rsidP="00940C62">
      <w:pPr>
        <w:spacing w:line="240" w:lineRule="auto"/>
        <w:contextualSpacing/>
        <w:rPr>
          <w:rFonts w:ascii="Courier New" w:hAnsi="Courier New" w:cs="Courier New"/>
          <w:u w:val="single"/>
        </w:rPr>
      </w:pPr>
    </w:p>
    <w:p w:rsidR="00940C62" w:rsidRPr="00BC201C" w:rsidRDefault="00940C62" w:rsidP="00940C62">
      <w:pPr>
        <w:spacing w:line="240" w:lineRule="auto"/>
        <w:contextualSpacing/>
        <w:rPr>
          <w:rFonts w:ascii="Courier New" w:hAnsi="Courier New" w:cs="Courier New"/>
          <w:u w:val="single"/>
        </w:rPr>
      </w:pPr>
      <w:r w:rsidRPr="00BC201C">
        <w:rPr>
          <w:rFonts w:ascii="Courier New" w:hAnsi="Courier New" w:cs="Courier New"/>
          <w:u w:val="single"/>
        </w:rPr>
        <w:t>Parameter</w:t>
      </w:r>
      <w:r w:rsidRPr="00DF6E56">
        <w:rPr>
          <w:rFonts w:ascii="Courier New" w:hAnsi="Courier New" w:cs="Courier New"/>
        </w:rPr>
        <w:t xml:space="preserve"> </w:t>
      </w:r>
      <w:r>
        <w:rPr>
          <w:rFonts w:ascii="Courier New" w:hAnsi="Courier New" w:cs="Courier New"/>
        </w:rPr>
        <w:t xml:space="preserve">  </w:t>
      </w:r>
      <w:r w:rsidR="00DF6E56" w:rsidRPr="00DF6E56">
        <w:rPr>
          <w:rFonts w:ascii="Courier New" w:hAnsi="Courier New" w:cs="Courier New"/>
        </w:rPr>
        <w:t xml:space="preserve">   </w:t>
      </w:r>
      <w:r>
        <w:rPr>
          <w:rFonts w:ascii="Courier New" w:hAnsi="Courier New" w:cs="Courier New"/>
          <w:u w:val="single"/>
        </w:rPr>
        <w:t>Baseline</w:t>
      </w:r>
      <w:r w:rsidRPr="00BC201C">
        <w:rPr>
          <w:rFonts w:ascii="Courier New" w:hAnsi="Courier New" w:cs="Courier New"/>
        </w:rPr>
        <w:t xml:space="preserve"> </w:t>
      </w:r>
      <w:r>
        <w:rPr>
          <w:rFonts w:ascii="Courier New" w:hAnsi="Courier New" w:cs="Courier New"/>
        </w:rPr>
        <w:t xml:space="preserve">  </w:t>
      </w:r>
      <w:r w:rsidR="00DF6E56">
        <w:rPr>
          <w:rFonts w:ascii="Courier New" w:hAnsi="Courier New" w:cs="Courier New"/>
        </w:rPr>
        <w:t xml:space="preserve">      </w:t>
      </w:r>
      <w:r w:rsidR="00DF6E56">
        <w:rPr>
          <w:rFonts w:ascii="Courier New" w:hAnsi="Courier New" w:cs="Courier New"/>
          <w:u w:val="single"/>
        </w:rPr>
        <w:t>F</w:t>
      </w:r>
      <w:r>
        <w:rPr>
          <w:rFonts w:ascii="Courier New" w:hAnsi="Courier New" w:cs="Courier New"/>
          <w:u w:val="single"/>
        </w:rPr>
        <w:t>ree-distance</w:t>
      </w:r>
      <w:r w:rsidRPr="008A6541">
        <w:rPr>
          <w:rFonts w:ascii="Courier New" w:hAnsi="Courier New" w:cs="Courier New"/>
        </w:rPr>
        <w:t xml:space="preserve"> </w:t>
      </w:r>
      <w:r>
        <w:rPr>
          <w:rFonts w:ascii="Courier New" w:hAnsi="Courier New" w:cs="Courier New"/>
        </w:rPr>
        <w:t xml:space="preserve"> </w:t>
      </w:r>
      <w:r w:rsidR="00DF6E56">
        <w:rPr>
          <w:rFonts w:ascii="Courier New" w:hAnsi="Courier New" w:cs="Courier New"/>
        </w:rPr>
        <w:t xml:space="preserve"> </w:t>
      </w:r>
    </w:p>
    <w:p w:rsidR="00940C62" w:rsidRDefault="00940C62" w:rsidP="00940C62">
      <w:pPr>
        <w:spacing w:line="240" w:lineRule="auto"/>
        <w:contextualSpacing/>
        <w:rPr>
          <w:rFonts w:ascii="Courier New" w:hAnsi="Courier New" w:cs="Courier New"/>
        </w:rPr>
      </w:pPr>
    </w:p>
    <w:p w:rsidR="00940C62" w:rsidRPr="00C20FB4" w:rsidRDefault="00940C62" w:rsidP="00940C62">
      <w:pPr>
        <w:spacing w:line="240" w:lineRule="auto"/>
        <w:contextualSpacing/>
        <w:rPr>
          <w:rFonts w:ascii="Courier New" w:hAnsi="Courier New" w:cs="Courier New"/>
        </w:rPr>
      </w:pPr>
      <w:proofErr w:type="gramStart"/>
      <w:r>
        <w:rPr>
          <w:rFonts w:ascii="Courier New" w:hAnsi="Courier New" w:cs="Courier New"/>
          <w:i/>
        </w:rPr>
        <w:t>between</w:t>
      </w:r>
      <w:proofErr w:type="gramEnd"/>
      <w:r w:rsidRPr="008A6541">
        <w:rPr>
          <w:rFonts w:ascii="Courier New" w:hAnsi="Courier New" w:cs="Courier New"/>
          <w:i/>
        </w:rPr>
        <w:t xml:space="preserve"> </w:t>
      </w:r>
      <w:r>
        <w:rPr>
          <w:rFonts w:ascii="Courier New" w:hAnsi="Courier New" w:cs="Courier New"/>
        </w:rPr>
        <w:t xml:space="preserve">         2.000              </w:t>
      </w:r>
      <w:r w:rsidR="00BB0AD6">
        <w:rPr>
          <w:rFonts w:ascii="Courier New" w:hAnsi="Courier New" w:cs="Courier New"/>
        </w:rPr>
        <w:t>1.966</w:t>
      </w:r>
      <w:r>
        <w:rPr>
          <w:rFonts w:ascii="Courier New" w:hAnsi="Courier New" w:cs="Courier New"/>
        </w:rPr>
        <w:t xml:space="preserve">        </w:t>
      </w:r>
      <w:r>
        <w:rPr>
          <w:rFonts w:ascii="Courier New" w:hAnsi="Courier New" w:cs="Courier New"/>
        </w:rPr>
        <w:tab/>
        <w:t xml:space="preserve">      </w:t>
      </w:r>
    </w:p>
    <w:p w:rsidR="00940C62" w:rsidRDefault="00940C62" w:rsidP="00940C62">
      <w:pPr>
        <w:spacing w:line="240" w:lineRule="auto"/>
        <w:contextualSpacing/>
        <w:rPr>
          <w:rFonts w:ascii="Courier New" w:hAnsi="Courier New" w:cs="Courier New"/>
        </w:rPr>
      </w:pPr>
    </w:p>
    <w:p w:rsidR="00940C62" w:rsidRPr="00C20FB4" w:rsidRDefault="00940C62" w:rsidP="00940C62">
      <w:pPr>
        <w:spacing w:line="240" w:lineRule="auto"/>
        <w:contextualSpacing/>
        <w:rPr>
          <w:rFonts w:ascii="Courier New" w:hAnsi="Courier New" w:cs="Courier New"/>
        </w:rPr>
      </w:pPr>
      <w:proofErr w:type="gramStart"/>
      <w:r>
        <w:rPr>
          <w:rFonts w:ascii="Courier New" w:hAnsi="Courier New" w:cs="Courier New"/>
          <w:i/>
        </w:rPr>
        <w:t>within</w:t>
      </w:r>
      <w:proofErr w:type="gramEnd"/>
      <w:r>
        <w:rPr>
          <w:rFonts w:ascii="Courier New" w:hAnsi="Courier New" w:cs="Courier New"/>
        </w:rPr>
        <w:t xml:space="preserve">           0.210               </w:t>
      </w:r>
      <w:r w:rsidR="00BB0AD6">
        <w:rPr>
          <w:rFonts w:ascii="Courier New" w:hAnsi="Courier New" w:cs="Courier New"/>
        </w:rPr>
        <w:t xml:space="preserve">-- </w:t>
      </w: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
    <w:p w:rsidR="00940C62" w:rsidRPr="00BC201C" w:rsidRDefault="00940C62" w:rsidP="00940C62">
      <w:pPr>
        <w:spacing w:line="240" w:lineRule="auto"/>
        <w:contextualSpacing/>
        <w:rPr>
          <w:rFonts w:ascii="Courier New" w:hAnsi="Courier New" w:cs="Courier New"/>
        </w:rPr>
      </w:pPr>
    </w:p>
    <w:p w:rsidR="00940C62" w:rsidRPr="00C20FB4" w:rsidRDefault="00940C62" w:rsidP="00940C62">
      <w:pPr>
        <w:spacing w:line="240" w:lineRule="auto"/>
        <w:contextualSpacing/>
        <w:rPr>
          <w:rFonts w:ascii="Courier New" w:hAnsi="Courier New" w:cs="Courier New"/>
        </w:rPr>
      </w:pPr>
      <w:proofErr w:type="gramStart"/>
      <w:r>
        <w:rPr>
          <w:rFonts w:ascii="Courier New" w:hAnsi="Courier New" w:cs="Courier New"/>
          <w:i/>
        </w:rPr>
        <w:t>low</w:t>
      </w:r>
      <w:proofErr w:type="gramEnd"/>
      <w:r>
        <w:rPr>
          <w:rFonts w:ascii="Courier New" w:hAnsi="Courier New" w:cs="Courier New"/>
        </w:rPr>
        <w:t xml:space="preserve">             </w:t>
      </w:r>
      <w:r w:rsidR="00BB0AD6">
        <w:rPr>
          <w:rFonts w:ascii="Courier New" w:hAnsi="Courier New" w:cs="Courier New"/>
        </w:rPr>
        <w:t xml:space="preserve"> </w:t>
      </w:r>
      <w:r w:rsidR="0075362A">
        <w:rPr>
          <w:rFonts w:ascii="Courier New" w:hAnsi="Courier New" w:cs="Courier New"/>
        </w:rPr>
        <w:t xml:space="preserve"> --</w:t>
      </w:r>
      <w:r w:rsidR="00DF6E56">
        <w:rPr>
          <w:rFonts w:ascii="Courier New" w:hAnsi="Courier New" w:cs="Courier New"/>
        </w:rPr>
        <w:t xml:space="preserve">              </w:t>
      </w:r>
      <w:r w:rsidR="0075362A">
        <w:rPr>
          <w:rFonts w:ascii="Courier New" w:hAnsi="Courier New" w:cs="Courier New"/>
        </w:rPr>
        <w:t xml:space="preserve">  </w:t>
      </w:r>
      <w:r w:rsidR="00BB0AD6">
        <w:rPr>
          <w:rFonts w:ascii="Courier New" w:hAnsi="Courier New" w:cs="Courier New"/>
        </w:rPr>
        <w:t xml:space="preserve">0.098     </w:t>
      </w:r>
      <w:r w:rsidR="00BB0AD6">
        <w:rPr>
          <w:rFonts w:ascii="Courier New" w:hAnsi="Courier New" w:cs="Courier New"/>
        </w:rPr>
        <w:tab/>
        <w:t xml:space="preserve">    </w:t>
      </w:r>
      <w:r>
        <w:rPr>
          <w:rFonts w:ascii="Courier New" w:hAnsi="Courier New" w:cs="Courier New"/>
        </w:rPr>
        <w:t xml:space="preserve"> </w:t>
      </w:r>
      <w:r w:rsidR="00BB0AD6">
        <w:rPr>
          <w:rFonts w:ascii="Courier New" w:hAnsi="Courier New" w:cs="Courier New"/>
        </w:rPr>
        <w:t xml:space="preserve">  </w:t>
      </w:r>
    </w:p>
    <w:p w:rsidR="00940C62" w:rsidRPr="00BC201C" w:rsidRDefault="00940C62" w:rsidP="00940C62">
      <w:pPr>
        <w:spacing w:line="240" w:lineRule="auto"/>
        <w:contextualSpacing/>
        <w:rPr>
          <w:rFonts w:ascii="Courier New" w:hAnsi="Courier New" w:cs="Courier New"/>
        </w:rPr>
      </w:pPr>
    </w:p>
    <w:p w:rsidR="00940C62" w:rsidRDefault="00940C62" w:rsidP="00940C62">
      <w:pPr>
        <w:spacing w:line="240" w:lineRule="auto"/>
        <w:contextualSpacing/>
        <w:rPr>
          <w:rFonts w:ascii="Courier New" w:hAnsi="Courier New" w:cs="Courier New"/>
        </w:rPr>
      </w:pPr>
      <w:proofErr w:type="gramStart"/>
      <w:r>
        <w:rPr>
          <w:rFonts w:ascii="Courier New" w:hAnsi="Courier New" w:cs="Courier New"/>
          <w:i/>
        </w:rPr>
        <w:t>medium</w:t>
      </w:r>
      <w:proofErr w:type="gramEnd"/>
      <w:r>
        <w:rPr>
          <w:rFonts w:ascii="Courier New" w:hAnsi="Courier New" w:cs="Courier New"/>
        </w:rPr>
        <w:t xml:space="preserve">           </w:t>
      </w:r>
      <w:r w:rsidR="0075362A">
        <w:rPr>
          <w:rFonts w:ascii="Courier New" w:hAnsi="Courier New" w:cs="Courier New"/>
        </w:rPr>
        <w:t xml:space="preserve"> --</w:t>
      </w:r>
      <w:r w:rsidR="00DF6E56">
        <w:rPr>
          <w:rFonts w:ascii="Courier New" w:hAnsi="Courier New" w:cs="Courier New"/>
        </w:rPr>
        <w:t xml:space="preserve">              </w:t>
      </w:r>
      <w:r w:rsidR="0075362A">
        <w:rPr>
          <w:rFonts w:ascii="Courier New" w:hAnsi="Courier New" w:cs="Courier New"/>
        </w:rPr>
        <w:t xml:space="preserve">  </w:t>
      </w:r>
      <w:r w:rsidR="00BB0AD6">
        <w:rPr>
          <w:rFonts w:ascii="Courier New" w:hAnsi="Courier New" w:cs="Courier New"/>
        </w:rPr>
        <w:t>0.398</w:t>
      </w:r>
      <w:r>
        <w:rPr>
          <w:rFonts w:ascii="Courier New" w:hAnsi="Courier New" w:cs="Courier New"/>
        </w:rPr>
        <w:t xml:space="preserve">             </w:t>
      </w:r>
    </w:p>
    <w:p w:rsidR="00940C62" w:rsidRPr="00BC201C" w:rsidRDefault="00940C62" w:rsidP="00940C62">
      <w:pPr>
        <w:spacing w:line="240" w:lineRule="auto"/>
        <w:contextualSpacing/>
        <w:rPr>
          <w:rFonts w:ascii="Courier New" w:hAnsi="Courier New" w:cs="Courier New"/>
        </w:rPr>
      </w:pPr>
    </w:p>
    <w:p w:rsidR="00940C62" w:rsidRPr="00BC201C" w:rsidRDefault="00940C62" w:rsidP="00940C62">
      <w:pPr>
        <w:spacing w:line="240" w:lineRule="auto"/>
        <w:contextualSpacing/>
        <w:rPr>
          <w:rFonts w:ascii="Courier New" w:hAnsi="Courier New" w:cs="Courier New"/>
        </w:rPr>
      </w:pPr>
      <w:proofErr w:type="gramStart"/>
      <w:r>
        <w:rPr>
          <w:rFonts w:ascii="Courier New" w:hAnsi="Courier New" w:cs="Courier New"/>
          <w:i/>
        </w:rPr>
        <w:t>high</w:t>
      </w:r>
      <w:proofErr w:type="gramEnd"/>
      <w:r>
        <w:rPr>
          <w:rFonts w:ascii="Courier New" w:hAnsi="Courier New" w:cs="Courier New"/>
        </w:rPr>
        <w:t xml:space="preserve">            </w:t>
      </w:r>
      <w:r w:rsidR="00BB0AD6">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             </w:t>
      </w:r>
      <w:r w:rsidR="00DF6E56">
        <w:rPr>
          <w:rFonts w:ascii="Courier New" w:hAnsi="Courier New" w:cs="Courier New"/>
        </w:rPr>
        <w:t xml:space="preserve"> </w:t>
      </w:r>
      <w:r w:rsidR="0075362A">
        <w:rPr>
          <w:rFonts w:ascii="Courier New" w:hAnsi="Courier New" w:cs="Courier New"/>
        </w:rPr>
        <w:t xml:space="preserve">  </w:t>
      </w:r>
      <w:r w:rsidR="00BB0AD6">
        <w:rPr>
          <w:rFonts w:ascii="Courier New" w:hAnsi="Courier New" w:cs="Courier New"/>
        </w:rPr>
        <w:t>0.824</w:t>
      </w:r>
      <w:r>
        <w:rPr>
          <w:rFonts w:ascii="Courier New" w:hAnsi="Courier New" w:cs="Courier New"/>
        </w:rPr>
        <w:t xml:space="preserve">             </w:t>
      </w:r>
    </w:p>
    <w:p w:rsidR="00940C62" w:rsidRDefault="00940C62" w:rsidP="00940C62">
      <w:pPr>
        <w:spacing w:line="240" w:lineRule="auto"/>
        <w:contextualSpacing/>
        <w:rPr>
          <w:rFonts w:ascii="Courier New" w:hAnsi="Courier New" w:cs="Courier New"/>
          <w:i/>
        </w:rPr>
      </w:pPr>
    </w:p>
    <w:p w:rsidR="00940C62" w:rsidRDefault="00940C62" w:rsidP="00940C62">
      <w:pPr>
        <w:spacing w:line="240" w:lineRule="auto"/>
        <w:contextualSpacing/>
        <w:rPr>
          <w:rFonts w:ascii="Courier New" w:hAnsi="Courier New" w:cs="Courier New"/>
        </w:rPr>
      </w:pPr>
      <w:proofErr w:type="gramStart"/>
      <w:r w:rsidRPr="008A6541">
        <w:rPr>
          <w:rFonts w:ascii="Courier New" w:hAnsi="Courier New" w:cs="Courier New"/>
          <w:i/>
        </w:rPr>
        <w:t>c</w:t>
      </w:r>
      <w:proofErr w:type="gramEnd"/>
      <w:r>
        <w:rPr>
          <w:rFonts w:ascii="Courier New" w:hAnsi="Courier New" w:cs="Courier New"/>
        </w:rPr>
        <w:t xml:space="preserve">                0.475          </w:t>
      </w:r>
      <w:r>
        <w:rPr>
          <w:rFonts w:ascii="Courier New" w:hAnsi="Courier New" w:cs="Courier New"/>
        </w:rPr>
        <w:tab/>
        <w:t xml:space="preserve">   0.</w:t>
      </w:r>
      <w:r w:rsidR="00BB0AD6">
        <w:rPr>
          <w:rFonts w:ascii="Courier New" w:hAnsi="Courier New" w:cs="Courier New"/>
        </w:rPr>
        <w:t>371</w:t>
      </w:r>
      <w:r>
        <w:rPr>
          <w:rFonts w:ascii="Courier New" w:hAnsi="Courier New" w:cs="Courier New"/>
        </w:rPr>
        <w:t xml:space="preserve">              </w:t>
      </w:r>
    </w:p>
    <w:p w:rsidR="00940C62" w:rsidRPr="00C20FB4" w:rsidRDefault="00940C62" w:rsidP="00940C62">
      <w:pPr>
        <w:spacing w:line="240" w:lineRule="auto"/>
        <w:contextualSpacing/>
        <w:rPr>
          <w:rFonts w:ascii="Courier New" w:hAnsi="Courier New" w:cs="Courier New"/>
        </w:rPr>
      </w:pPr>
    </w:p>
    <w:p w:rsidR="00940C62" w:rsidRDefault="00940C62" w:rsidP="00940C62">
      <w:pPr>
        <w:spacing w:line="240" w:lineRule="auto"/>
        <w:contextualSpacing/>
        <w:rPr>
          <w:rFonts w:ascii="Courier New" w:hAnsi="Courier New" w:cs="Courier New"/>
        </w:rPr>
      </w:pPr>
      <w:proofErr w:type="gramStart"/>
      <w:r w:rsidRPr="008A6541">
        <w:rPr>
          <w:rFonts w:ascii="Courier New" w:hAnsi="Courier New" w:cs="Courier New"/>
          <w:i/>
        </w:rPr>
        <w:t>γ</w:t>
      </w:r>
      <w:proofErr w:type="gramEnd"/>
      <w:r>
        <w:rPr>
          <w:rFonts w:ascii="Courier New" w:hAnsi="Courier New" w:cs="Courier New"/>
        </w:rPr>
        <w:t xml:space="preserve">                5.000              </w:t>
      </w:r>
      <w:r w:rsidR="00BB0AD6">
        <w:rPr>
          <w:rFonts w:ascii="Courier New" w:hAnsi="Courier New" w:cs="Courier New"/>
        </w:rPr>
        <w:t>5</w:t>
      </w:r>
      <w:r>
        <w:rPr>
          <w:rFonts w:ascii="Courier New" w:hAnsi="Courier New" w:cs="Courier New"/>
        </w:rPr>
        <w:t xml:space="preserve">.000              </w:t>
      </w:r>
    </w:p>
    <w:p w:rsidR="00940C62" w:rsidRPr="00940C62" w:rsidRDefault="00940C62" w:rsidP="00940C62">
      <w:pPr>
        <w:spacing w:line="240" w:lineRule="auto"/>
        <w:contextualSpacing/>
        <w:rPr>
          <w:rFonts w:ascii="Courier New" w:hAnsi="Courier New" w:cs="Courier New"/>
        </w:rPr>
      </w:pPr>
    </w:p>
    <w:p w:rsidR="00DF6E56" w:rsidRDefault="00940C62">
      <w:pPr>
        <w:rPr>
          <w:rFonts w:ascii="Courier New" w:hAnsi="Courier New" w:cs="Courier New"/>
        </w:rPr>
      </w:pPr>
      <w:r w:rsidRPr="00940C62">
        <w:rPr>
          <w:rFonts w:ascii="Courier New" w:hAnsi="Courier New" w:cs="Courier New"/>
          <w:i/>
        </w:rPr>
        <w:t>SS</w:t>
      </w:r>
      <w:r>
        <w:rPr>
          <w:rFonts w:ascii="Courier New" w:hAnsi="Courier New" w:cs="Courier New"/>
          <w:i/>
        </w:rPr>
        <w:t>D</w:t>
      </w:r>
      <w:r>
        <w:rPr>
          <w:rFonts w:ascii="Courier New" w:hAnsi="Courier New" w:cs="Courier New"/>
        </w:rPr>
        <w:t xml:space="preserve">              </w:t>
      </w:r>
      <w:r w:rsidR="00BB0AD6">
        <w:rPr>
          <w:rFonts w:ascii="Courier New" w:hAnsi="Courier New" w:cs="Courier New"/>
        </w:rPr>
        <w:t xml:space="preserve">0.016              0.010              </w:t>
      </w:r>
    </w:p>
    <w:p w:rsidR="00DF6E56" w:rsidRDefault="00DF6E56">
      <w:pPr>
        <w:rPr>
          <w:rFonts w:ascii="Courier New" w:hAnsi="Courier New" w:cs="Courier New"/>
          <w:b/>
          <w:u w:val="single"/>
        </w:rPr>
      </w:pPr>
      <w:r w:rsidRPr="00DF6E56">
        <w:rPr>
          <w:rFonts w:ascii="Courier New" w:hAnsi="Courier New" w:cs="Courier New"/>
          <w:b/>
          <w:u w:val="single"/>
        </w:rPr>
        <w:t>Prototype Models</w:t>
      </w:r>
    </w:p>
    <w:p w:rsidR="00DF6E56" w:rsidRPr="00BC201C" w:rsidRDefault="00DF6E56" w:rsidP="00DF6E56">
      <w:pPr>
        <w:spacing w:line="240" w:lineRule="auto"/>
        <w:contextualSpacing/>
        <w:rPr>
          <w:rFonts w:ascii="Courier New" w:hAnsi="Courier New" w:cs="Courier New"/>
          <w:u w:val="single"/>
        </w:rPr>
      </w:pPr>
      <w:r w:rsidRPr="00BC201C">
        <w:rPr>
          <w:rFonts w:ascii="Courier New" w:hAnsi="Courier New" w:cs="Courier New"/>
          <w:u w:val="single"/>
        </w:rPr>
        <w:t>Parameter</w:t>
      </w:r>
      <w:r w:rsidRPr="00DF6E56">
        <w:rPr>
          <w:rFonts w:ascii="Courier New" w:hAnsi="Courier New" w:cs="Courier New"/>
        </w:rPr>
        <w:t xml:space="preserve"> </w:t>
      </w:r>
      <w:r>
        <w:rPr>
          <w:rFonts w:ascii="Courier New" w:hAnsi="Courier New" w:cs="Courier New"/>
        </w:rPr>
        <w:t xml:space="preserve">  </w:t>
      </w:r>
      <w:r w:rsidRPr="00DF6E56">
        <w:rPr>
          <w:rFonts w:ascii="Courier New" w:hAnsi="Courier New" w:cs="Courier New"/>
        </w:rPr>
        <w:t xml:space="preserve"> </w:t>
      </w:r>
      <w:r>
        <w:rPr>
          <w:rFonts w:ascii="Courier New" w:hAnsi="Courier New" w:cs="Courier New"/>
        </w:rPr>
        <w:t xml:space="preserve">  </w:t>
      </w:r>
      <w:r>
        <w:rPr>
          <w:rFonts w:ascii="Courier New" w:hAnsi="Courier New" w:cs="Courier New"/>
          <w:u w:val="single"/>
        </w:rPr>
        <w:t>Baseline</w:t>
      </w:r>
      <w:r w:rsidRPr="00BC201C">
        <w:rPr>
          <w:rFonts w:ascii="Courier New" w:hAnsi="Courier New" w:cs="Courier New"/>
        </w:rPr>
        <w:t xml:space="preserve"> </w:t>
      </w:r>
      <w:r>
        <w:rPr>
          <w:rFonts w:ascii="Courier New" w:hAnsi="Courier New" w:cs="Courier New"/>
        </w:rPr>
        <w:t xml:space="preserve">          </w:t>
      </w:r>
      <w:r>
        <w:rPr>
          <w:rFonts w:ascii="Courier New" w:hAnsi="Courier New" w:cs="Courier New"/>
          <w:u w:val="single"/>
        </w:rPr>
        <w:t>Free-distance</w:t>
      </w:r>
      <w:r w:rsidRPr="008A6541">
        <w:rPr>
          <w:rFonts w:ascii="Courier New" w:hAnsi="Courier New" w:cs="Courier New"/>
        </w:rPr>
        <w:t xml:space="preserve"> </w:t>
      </w:r>
      <w:r>
        <w:rPr>
          <w:rFonts w:ascii="Courier New" w:hAnsi="Courier New" w:cs="Courier New"/>
        </w:rPr>
        <w:t xml:space="preserve"> </w:t>
      </w:r>
    </w:p>
    <w:p w:rsidR="00DF6E56" w:rsidRDefault="00DF6E56" w:rsidP="00DF6E56">
      <w:pPr>
        <w:spacing w:line="240" w:lineRule="auto"/>
        <w:contextualSpacing/>
        <w:rPr>
          <w:rFonts w:ascii="Courier New" w:hAnsi="Courier New" w:cs="Courier New"/>
        </w:rPr>
      </w:pPr>
    </w:p>
    <w:p w:rsidR="00DF6E56" w:rsidRPr="00C20FB4" w:rsidRDefault="00DF6E56" w:rsidP="00DF6E56">
      <w:pPr>
        <w:spacing w:line="240" w:lineRule="auto"/>
        <w:contextualSpacing/>
        <w:rPr>
          <w:rFonts w:ascii="Courier New" w:hAnsi="Courier New" w:cs="Courier New"/>
        </w:rPr>
      </w:pPr>
      <w:proofErr w:type="gramStart"/>
      <w:r>
        <w:rPr>
          <w:rFonts w:ascii="Courier New" w:hAnsi="Courier New" w:cs="Courier New"/>
          <w:i/>
        </w:rPr>
        <w:t>between</w:t>
      </w:r>
      <w:proofErr w:type="gramEnd"/>
      <w:r w:rsidRPr="008A6541">
        <w:rPr>
          <w:rFonts w:ascii="Courier New" w:hAnsi="Courier New" w:cs="Courier New"/>
          <w:i/>
        </w:rPr>
        <w:t xml:space="preserve"> </w:t>
      </w:r>
      <w:r>
        <w:rPr>
          <w:rFonts w:ascii="Courier New" w:hAnsi="Courier New" w:cs="Courier New"/>
        </w:rPr>
        <w:t xml:space="preserve">         2.000              2.000        </w:t>
      </w:r>
      <w:r>
        <w:rPr>
          <w:rFonts w:ascii="Courier New" w:hAnsi="Courier New" w:cs="Courier New"/>
        </w:rPr>
        <w:tab/>
        <w:t xml:space="preserve">    </w:t>
      </w:r>
    </w:p>
    <w:p w:rsidR="00DF6E56" w:rsidRDefault="00DF6E56" w:rsidP="00DF6E56">
      <w:pPr>
        <w:spacing w:line="240" w:lineRule="auto"/>
        <w:contextualSpacing/>
        <w:rPr>
          <w:rFonts w:ascii="Courier New" w:hAnsi="Courier New" w:cs="Courier New"/>
        </w:rPr>
      </w:pPr>
    </w:p>
    <w:p w:rsidR="00DF6E56" w:rsidRPr="00C20FB4" w:rsidRDefault="00DF6E56" w:rsidP="00DF6E56">
      <w:pPr>
        <w:spacing w:line="240" w:lineRule="auto"/>
        <w:contextualSpacing/>
        <w:rPr>
          <w:rFonts w:ascii="Courier New" w:hAnsi="Courier New" w:cs="Courier New"/>
        </w:rPr>
      </w:pPr>
      <w:proofErr w:type="gramStart"/>
      <w:r>
        <w:rPr>
          <w:rFonts w:ascii="Courier New" w:hAnsi="Courier New" w:cs="Courier New"/>
          <w:i/>
        </w:rPr>
        <w:t>within</w:t>
      </w:r>
      <w:proofErr w:type="gramEnd"/>
      <w:r>
        <w:rPr>
          <w:rFonts w:ascii="Courier New" w:hAnsi="Courier New" w:cs="Courier New"/>
        </w:rPr>
        <w:t xml:space="preserve">           0.134               --   </w:t>
      </w:r>
      <w:r>
        <w:rPr>
          <w:rFonts w:ascii="Courier New" w:hAnsi="Courier New" w:cs="Courier New"/>
        </w:rPr>
        <w:tab/>
      </w:r>
      <w:r>
        <w:rPr>
          <w:rFonts w:ascii="Courier New" w:hAnsi="Courier New" w:cs="Courier New"/>
        </w:rPr>
        <w:tab/>
        <w:t xml:space="preserve">    </w:t>
      </w:r>
    </w:p>
    <w:p w:rsidR="00DF6E56" w:rsidRPr="00BC201C" w:rsidRDefault="00DF6E56" w:rsidP="00DF6E56">
      <w:pPr>
        <w:spacing w:line="240" w:lineRule="auto"/>
        <w:contextualSpacing/>
        <w:rPr>
          <w:rFonts w:ascii="Courier New" w:hAnsi="Courier New" w:cs="Courier New"/>
        </w:rPr>
      </w:pPr>
    </w:p>
    <w:p w:rsidR="00DF6E56" w:rsidRPr="00C20FB4" w:rsidRDefault="00DF6E56" w:rsidP="00DF6E56">
      <w:pPr>
        <w:spacing w:line="240" w:lineRule="auto"/>
        <w:contextualSpacing/>
        <w:rPr>
          <w:rFonts w:ascii="Courier New" w:hAnsi="Courier New" w:cs="Courier New"/>
        </w:rPr>
      </w:pPr>
      <w:proofErr w:type="gramStart"/>
      <w:r>
        <w:rPr>
          <w:rFonts w:ascii="Courier New" w:hAnsi="Courier New" w:cs="Courier New"/>
          <w:i/>
        </w:rPr>
        <w:t>low</w:t>
      </w:r>
      <w:proofErr w:type="gramEnd"/>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0.001     </w:t>
      </w:r>
      <w:r>
        <w:rPr>
          <w:rFonts w:ascii="Courier New" w:hAnsi="Courier New" w:cs="Courier New"/>
        </w:rPr>
        <w:tab/>
        <w:t xml:space="preserve">       </w:t>
      </w:r>
    </w:p>
    <w:p w:rsidR="00DF6E56" w:rsidRPr="00BC201C" w:rsidRDefault="00DF6E56" w:rsidP="00DF6E56">
      <w:pPr>
        <w:spacing w:line="240" w:lineRule="auto"/>
        <w:contextualSpacing/>
        <w:rPr>
          <w:rFonts w:ascii="Courier New" w:hAnsi="Courier New" w:cs="Courier New"/>
        </w:rPr>
      </w:pPr>
    </w:p>
    <w:p w:rsidR="00DF6E56" w:rsidRDefault="00DF6E56" w:rsidP="00DF6E56">
      <w:pPr>
        <w:spacing w:line="240" w:lineRule="auto"/>
        <w:contextualSpacing/>
        <w:rPr>
          <w:rFonts w:ascii="Courier New" w:hAnsi="Courier New" w:cs="Courier New"/>
        </w:rPr>
      </w:pPr>
      <w:proofErr w:type="gramStart"/>
      <w:r>
        <w:rPr>
          <w:rFonts w:ascii="Courier New" w:hAnsi="Courier New" w:cs="Courier New"/>
          <w:i/>
        </w:rPr>
        <w:t>medium</w:t>
      </w:r>
      <w:proofErr w:type="gramEnd"/>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0.253             </w:t>
      </w:r>
    </w:p>
    <w:p w:rsidR="00DF6E56" w:rsidRPr="00BC201C" w:rsidRDefault="00DF6E56" w:rsidP="00DF6E56">
      <w:pPr>
        <w:spacing w:line="240" w:lineRule="auto"/>
        <w:contextualSpacing/>
        <w:rPr>
          <w:rFonts w:ascii="Courier New" w:hAnsi="Courier New" w:cs="Courier New"/>
        </w:rPr>
      </w:pPr>
      <w:bookmarkStart w:id="36" w:name="_GoBack"/>
      <w:bookmarkEnd w:id="36"/>
    </w:p>
    <w:p w:rsidR="00DF6E56" w:rsidRPr="00BC201C" w:rsidRDefault="00DF6E56" w:rsidP="00DF6E56">
      <w:pPr>
        <w:spacing w:line="240" w:lineRule="auto"/>
        <w:contextualSpacing/>
        <w:rPr>
          <w:rFonts w:ascii="Courier New" w:hAnsi="Courier New" w:cs="Courier New"/>
        </w:rPr>
      </w:pPr>
      <w:proofErr w:type="gramStart"/>
      <w:r>
        <w:rPr>
          <w:rFonts w:ascii="Courier New" w:hAnsi="Courier New" w:cs="Courier New"/>
          <w:i/>
        </w:rPr>
        <w:t>high</w:t>
      </w:r>
      <w:proofErr w:type="gramEnd"/>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              </w:t>
      </w:r>
      <w:r w:rsidR="0075362A">
        <w:rPr>
          <w:rFonts w:ascii="Courier New" w:hAnsi="Courier New" w:cs="Courier New"/>
        </w:rPr>
        <w:t xml:space="preserve">  </w:t>
      </w:r>
      <w:r>
        <w:rPr>
          <w:rFonts w:ascii="Courier New" w:hAnsi="Courier New" w:cs="Courier New"/>
        </w:rPr>
        <w:t xml:space="preserve">0.621             </w:t>
      </w:r>
    </w:p>
    <w:p w:rsidR="00DF6E56" w:rsidRDefault="00DF6E56" w:rsidP="00DF6E56">
      <w:pPr>
        <w:spacing w:line="240" w:lineRule="auto"/>
        <w:contextualSpacing/>
        <w:rPr>
          <w:rFonts w:ascii="Courier New" w:hAnsi="Courier New" w:cs="Courier New"/>
          <w:i/>
        </w:rPr>
      </w:pPr>
    </w:p>
    <w:p w:rsidR="00DF6E56" w:rsidRDefault="00DF6E56" w:rsidP="00DF6E56">
      <w:pPr>
        <w:spacing w:line="240" w:lineRule="auto"/>
        <w:contextualSpacing/>
        <w:rPr>
          <w:rFonts w:ascii="Courier New" w:hAnsi="Courier New" w:cs="Courier New"/>
        </w:rPr>
      </w:pPr>
      <w:proofErr w:type="gramStart"/>
      <w:r w:rsidRPr="008A6541">
        <w:rPr>
          <w:rFonts w:ascii="Courier New" w:hAnsi="Courier New" w:cs="Courier New"/>
          <w:i/>
        </w:rPr>
        <w:t>c</w:t>
      </w:r>
      <w:proofErr w:type="gramEnd"/>
      <w:r>
        <w:rPr>
          <w:rFonts w:ascii="Courier New" w:hAnsi="Courier New" w:cs="Courier New"/>
        </w:rPr>
        <w:t xml:space="preserve">                1.286          </w:t>
      </w:r>
      <w:r>
        <w:rPr>
          <w:rFonts w:ascii="Courier New" w:hAnsi="Courier New" w:cs="Courier New"/>
        </w:rPr>
        <w:tab/>
        <w:t xml:space="preserve">   1.145              </w:t>
      </w:r>
    </w:p>
    <w:p w:rsidR="00DF6E56" w:rsidRPr="00C20FB4" w:rsidRDefault="00DF6E56" w:rsidP="00DF6E56">
      <w:pPr>
        <w:spacing w:line="240" w:lineRule="auto"/>
        <w:contextualSpacing/>
        <w:rPr>
          <w:rFonts w:ascii="Courier New" w:hAnsi="Courier New" w:cs="Courier New"/>
        </w:rPr>
      </w:pPr>
    </w:p>
    <w:p w:rsidR="00DF6E56" w:rsidRDefault="00DF6E56" w:rsidP="00DF6E56">
      <w:pPr>
        <w:spacing w:line="240" w:lineRule="auto"/>
        <w:contextualSpacing/>
        <w:rPr>
          <w:rFonts w:ascii="Courier New" w:hAnsi="Courier New" w:cs="Courier New"/>
        </w:rPr>
      </w:pPr>
      <w:r w:rsidRPr="008A6541">
        <w:rPr>
          <w:rFonts w:ascii="Courier New" w:hAnsi="Courier New" w:cs="Courier New"/>
          <w:i/>
        </w:rPr>
        <w:lastRenderedPageBreak/>
        <w:t>γ</w:t>
      </w:r>
      <w:r>
        <w:rPr>
          <w:rFonts w:ascii="Courier New" w:hAnsi="Courier New" w:cs="Courier New"/>
        </w:rPr>
        <w:t xml:space="preserve">                 --                 --              </w:t>
      </w:r>
    </w:p>
    <w:p w:rsidR="00DF6E56" w:rsidRPr="00940C62" w:rsidRDefault="00DF6E56" w:rsidP="00DF6E56">
      <w:pPr>
        <w:spacing w:line="240" w:lineRule="auto"/>
        <w:contextualSpacing/>
        <w:rPr>
          <w:rFonts w:ascii="Courier New" w:hAnsi="Courier New" w:cs="Courier New"/>
        </w:rPr>
      </w:pPr>
    </w:p>
    <w:p w:rsidR="00DF6E56" w:rsidRDefault="00DF6E56" w:rsidP="00DF6E56">
      <w:pPr>
        <w:rPr>
          <w:rFonts w:ascii="Courier New" w:hAnsi="Courier New" w:cs="Courier New"/>
        </w:rPr>
      </w:pPr>
      <w:r w:rsidRPr="00940C62">
        <w:rPr>
          <w:rFonts w:ascii="Courier New" w:hAnsi="Courier New" w:cs="Courier New"/>
          <w:i/>
        </w:rPr>
        <w:t>SS</w:t>
      </w:r>
      <w:r>
        <w:rPr>
          <w:rFonts w:ascii="Courier New" w:hAnsi="Courier New" w:cs="Courier New"/>
          <w:i/>
        </w:rPr>
        <w:t>D</w:t>
      </w:r>
      <w:r>
        <w:rPr>
          <w:rFonts w:ascii="Courier New" w:hAnsi="Courier New" w:cs="Courier New"/>
        </w:rPr>
        <w:t xml:space="preserve">              0.108              0.095              </w:t>
      </w:r>
    </w:p>
    <w:p w:rsidR="00DF6E56" w:rsidRDefault="00DF6E56">
      <w:pPr>
        <w:rPr>
          <w:rFonts w:ascii="Courier New" w:hAnsi="Courier New" w:cs="Courier New"/>
          <w:b/>
          <w:u w:val="single"/>
        </w:rPr>
      </w:pPr>
    </w:p>
    <w:p w:rsidR="00DF6E56" w:rsidRPr="00DF6E56" w:rsidRDefault="00DF6E56">
      <w:pPr>
        <w:rPr>
          <w:rFonts w:ascii="Courier New" w:hAnsi="Courier New" w:cs="Courier New"/>
          <w:b/>
          <w:u w:val="single"/>
        </w:rPr>
      </w:pPr>
    </w:p>
    <w:p w:rsidR="00C71151" w:rsidRDefault="00C71151">
      <w:pPr>
        <w:rPr>
          <w:rFonts w:ascii="Courier New" w:hAnsi="Courier New" w:cs="Courier New"/>
        </w:rPr>
      </w:pPr>
      <w:r>
        <w:rPr>
          <w:rFonts w:ascii="Courier New" w:hAnsi="Courier New" w:cs="Courier New"/>
        </w:rPr>
        <w:t xml:space="preserve">Note. </w:t>
      </w:r>
      <w:proofErr w:type="gramStart"/>
      <w:r w:rsidR="006D4271" w:rsidRPr="006D4271">
        <w:rPr>
          <w:rFonts w:ascii="Courier New" w:hAnsi="Courier New" w:cs="Courier New"/>
          <w:i/>
        </w:rPr>
        <w:t>between</w:t>
      </w:r>
      <w:proofErr w:type="gramEnd"/>
      <w:r w:rsidR="006D4271" w:rsidRPr="009B151A">
        <w:rPr>
          <w:rFonts w:ascii="Courier New" w:hAnsi="Courier New" w:cs="Courier New"/>
        </w:rPr>
        <w:t xml:space="preserve"> </w:t>
      </w:r>
      <w:r w:rsidR="006D4271">
        <w:rPr>
          <w:rFonts w:ascii="Courier New" w:hAnsi="Courier New" w:cs="Courier New"/>
        </w:rPr>
        <w:t xml:space="preserve">is fixed at 2 for all models. </w:t>
      </w:r>
    </w:p>
    <w:p w:rsidR="009B151A" w:rsidRDefault="009B151A">
      <w:pPr>
        <w:rPr>
          <w:rFonts w:ascii="Courier New" w:hAnsi="Courier New" w:cs="Courier New"/>
        </w:rPr>
      </w:pPr>
    </w:p>
    <w:p w:rsidR="009B151A" w:rsidRDefault="009B151A">
      <w:pPr>
        <w:rPr>
          <w:rFonts w:ascii="Courier New" w:hAnsi="Courier New" w:cs="Courier New"/>
        </w:rPr>
      </w:pPr>
      <w:r w:rsidRPr="009B151A">
        <w:rPr>
          <w:rFonts w:ascii="Courier New" w:hAnsi="Courier New" w:cs="Courier New"/>
          <w:noProof/>
        </w:rPr>
        <w:drawing>
          <wp:inline distT="0" distB="0" distL="0" distR="0">
            <wp:extent cx="5943600" cy="3962400"/>
            <wp:effectExtent l="0" t="0" r="0" b="0"/>
            <wp:docPr id="1" name="Picture 1" descr="C:\Users\super\Desktop\lab\dot pattern variability\modeling analysis\v2_4conds\prediction figures\baseline_all_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lab\dot pattern variability\modeling analysis\v2_4conds\prediction figures\baseline_all_sub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B151A" w:rsidRDefault="009B151A">
      <w:pPr>
        <w:rPr>
          <w:rFonts w:ascii="Courier New" w:hAnsi="Courier New" w:cs="Courier New"/>
        </w:rPr>
      </w:pPr>
      <w:r>
        <w:rPr>
          <w:rFonts w:ascii="Courier New" w:hAnsi="Courier New" w:cs="Courier New"/>
        </w:rPr>
        <w:t xml:space="preserve">  </w:t>
      </w:r>
      <w:r w:rsidRPr="00B9222E">
        <w:rPr>
          <w:rFonts w:ascii="Times New Roman" w:eastAsia="Times New Roman" w:hAnsi="Times New Roman" w:cs="Times New Roman"/>
          <w:color w:val="000000"/>
          <w:sz w:val="24"/>
          <w:szCs w:val="24"/>
        </w:rPr>
        <w:t>Figure 3</w:t>
      </w:r>
    </w:p>
    <w:p w:rsidR="009B151A" w:rsidRDefault="009B151A">
      <w:pPr>
        <w:rPr>
          <w:rFonts w:ascii="Courier New" w:hAnsi="Courier New" w:cs="Courier New"/>
        </w:rPr>
      </w:pPr>
      <w:r w:rsidRPr="009B151A">
        <w:rPr>
          <w:rFonts w:ascii="Courier New" w:hAnsi="Courier New" w:cs="Courier New"/>
          <w:noProof/>
        </w:rPr>
        <w:lastRenderedPageBreak/>
        <w:drawing>
          <wp:inline distT="0" distB="0" distL="0" distR="0">
            <wp:extent cx="5943600" cy="3962400"/>
            <wp:effectExtent l="0" t="0" r="0" b="0"/>
            <wp:docPr id="2" name="Picture 2" descr="C:\Users\super\Desktop\lab\dot pattern variability\modeling analysis\v2_4conds\prediction figures\lowmedhigh_all_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lab\dot pattern variability\modeling analysis\v2_4conds\prediction figures\lowmedhigh_all_su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B151A" w:rsidRPr="00B9222E" w:rsidRDefault="009B151A">
      <w:pPr>
        <w:rPr>
          <w:rFonts w:ascii="Times New Roman" w:eastAsia="Times New Roman" w:hAnsi="Times New Roman" w:cs="Times New Roman"/>
          <w:color w:val="000000"/>
          <w:sz w:val="24"/>
          <w:szCs w:val="24"/>
        </w:rPr>
      </w:pPr>
      <w:r w:rsidRPr="00B9222E">
        <w:rPr>
          <w:rFonts w:ascii="Times New Roman" w:eastAsia="Times New Roman" w:hAnsi="Times New Roman" w:cs="Times New Roman"/>
          <w:color w:val="000000"/>
          <w:sz w:val="24"/>
          <w:szCs w:val="24"/>
        </w:rPr>
        <w:t>Figure 4</w:t>
      </w:r>
    </w:p>
    <w:p w:rsidR="009B151A" w:rsidRDefault="009B151A">
      <w:pPr>
        <w:rPr>
          <w:rFonts w:ascii="Courier New" w:hAnsi="Courier New" w:cs="Courier New"/>
        </w:rPr>
      </w:pPr>
    </w:p>
    <w:p w:rsidR="009B151A" w:rsidRDefault="009B151A">
      <w:pPr>
        <w:rPr>
          <w:rFonts w:ascii="Courier New" w:hAnsi="Courier New" w:cs="Courier New"/>
        </w:rPr>
      </w:pPr>
      <w:r w:rsidRPr="009B151A">
        <w:rPr>
          <w:rFonts w:ascii="Courier New" w:hAnsi="Courier New" w:cs="Courier New"/>
          <w:noProof/>
        </w:rPr>
        <w:lastRenderedPageBreak/>
        <w:drawing>
          <wp:inline distT="0" distB="0" distL="0" distR="0">
            <wp:extent cx="5943600" cy="3962400"/>
            <wp:effectExtent l="0" t="0" r="0" b="0"/>
            <wp:docPr id="3" name="Picture 3" descr="C:\Users\super\Desktop\lab\dot pattern variability\modeling analysis\v2_4conds\prediction figures\lowmedhigh_PM_all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lab\dot pattern variability\modeling analysis\v2_4conds\prediction figures\lowmedhigh_PM_allsu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B151A" w:rsidRPr="00B9222E" w:rsidRDefault="009B151A">
      <w:pPr>
        <w:rPr>
          <w:rFonts w:ascii="Times New Roman" w:eastAsia="Times New Roman" w:hAnsi="Times New Roman" w:cs="Times New Roman"/>
          <w:color w:val="000000"/>
          <w:sz w:val="24"/>
          <w:szCs w:val="24"/>
        </w:rPr>
      </w:pPr>
      <w:r w:rsidRPr="00B9222E">
        <w:rPr>
          <w:rFonts w:ascii="Times New Roman" w:eastAsia="Times New Roman" w:hAnsi="Times New Roman" w:cs="Times New Roman"/>
          <w:color w:val="000000"/>
          <w:sz w:val="24"/>
          <w:szCs w:val="24"/>
        </w:rPr>
        <w:t>Figure 5</w:t>
      </w:r>
    </w:p>
    <w:sectPr w:rsidR="009B151A" w:rsidRPr="00B9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4"/>
    <w:rsid w:val="001550D4"/>
    <w:rsid w:val="001B0E56"/>
    <w:rsid w:val="002E1F61"/>
    <w:rsid w:val="002E5F8E"/>
    <w:rsid w:val="003B523E"/>
    <w:rsid w:val="00403115"/>
    <w:rsid w:val="00522F99"/>
    <w:rsid w:val="006D4271"/>
    <w:rsid w:val="006E0AD4"/>
    <w:rsid w:val="0075362A"/>
    <w:rsid w:val="00940C62"/>
    <w:rsid w:val="009B151A"/>
    <w:rsid w:val="00AB5600"/>
    <w:rsid w:val="00AD41BB"/>
    <w:rsid w:val="00B9222E"/>
    <w:rsid w:val="00BB0AD6"/>
    <w:rsid w:val="00C71151"/>
    <w:rsid w:val="00CF17C3"/>
    <w:rsid w:val="00D46884"/>
    <w:rsid w:val="00DF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6D6F"/>
  <w15:chartTrackingRefBased/>
  <w15:docId w15:val="{4B3A1963-27CF-4C02-B8AB-FD430AE4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C6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0C62"/>
    <w:rPr>
      <w:sz w:val="16"/>
      <w:szCs w:val="16"/>
    </w:rPr>
  </w:style>
  <w:style w:type="paragraph" w:styleId="CommentText">
    <w:name w:val="annotation text"/>
    <w:basedOn w:val="Normal"/>
    <w:link w:val="CommentTextChar"/>
    <w:uiPriority w:val="99"/>
    <w:semiHidden/>
    <w:unhideWhenUsed/>
    <w:rsid w:val="00940C62"/>
    <w:pPr>
      <w:spacing w:line="240" w:lineRule="auto"/>
    </w:pPr>
    <w:rPr>
      <w:sz w:val="20"/>
      <w:szCs w:val="20"/>
    </w:rPr>
  </w:style>
  <w:style w:type="character" w:customStyle="1" w:styleId="CommentTextChar">
    <w:name w:val="Comment Text Char"/>
    <w:basedOn w:val="DefaultParagraphFont"/>
    <w:link w:val="CommentText"/>
    <w:uiPriority w:val="99"/>
    <w:semiHidden/>
    <w:rsid w:val="00940C62"/>
    <w:rPr>
      <w:sz w:val="20"/>
      <w:szCs w:val="20"/>
    </w:rPr>
  </w:style>
  <w:style w:type="paragraph" w:styleId="BalloonText">
    <w:name w:val="Balloon Text"/>
    <w:basedOn w:val="Normal"/>
    <w:link w:val="BalloonTextChar"/>
    <w:uiPriority w:val="99"/>
    <w:semiHidden/>
    <w:unhideWhenUsed/>
    <w:rsid w:val="00940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8</cp:revision>
  <dcterms:created xsi:type="dcterms:W3CDTF">2023-07-21T16:12:00Z</dcterms:created>
  <dcterms:modified xsi:type="dcterms:W3CDTF">2023-07-27T03:55:00Z</dcterms:modified>
</cp:coreProperties>
</file>