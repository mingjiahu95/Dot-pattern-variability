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8420EE" w14:textId="77777777" w:rsidR="0012449E" w:rsidRPr="00527E53" w:rsidRDefault="0012449E" w:rsidP="0012449E">
      <w:pPr>
        <w:spacing w:line="480" w:lineRule="auto"/>
        <w:contextualSpacing/>
        <w:jc w:val="center"/>
        <w:rPr>
          <w:rFonts w:ascii="Times New Roman" w:eastAsia="Times New Roman" w:hAnsi="Times New Roman" w:cs="Times New Roman"/>
          <w:color w:val="000000"/>
          <w:sz w:val="24"/>
          <w:szCs w:val="24"/>
        </w:rPr>
      </w:pPr>
      <w:r w:rsidRPr="00527E53">
        <w:rPr>
          <w:rFonts w:ascii="Times New Roman" w:eastAsia="Times New Roman" w:hAnsi="Times New Roman" w:cs="Times New Roman"/>
          <w:color w:val="000000"/>
          <w:sz w:val="24"/>
          <w:szCs w:val="24"/>
        </w:rPr>
        <w:t>Method</w:t>
      </w:r>
    </w:p>
    <w:p w14:paraId="53F042A5" w14:textId="77777777" w:rsidR="0012449E" w:rsidRPr="00750447" w:rsidRDefault="0012449E" w:rsidP="0012449E">
      <w:pPr>
        <w:spacing w:line="480" w:lineRule="auto"/>
        <w:contextualSpacing/>
        <w:rPr>
          <w:rFonts w:ascii="Times New Roman" w:eastAsia="Times New Roman" w:hAnsi="Times New Roman" w:cs="Times New Roman"/>
          <w:color w:val="000000"/>
          <w:sz w:val="24"/>
          <w:szCs w:val="24"/>
          <w:u w:val="single"/>
        </w:rPr>
      </w:pPr>
      <w:r w:rsidRPr="00750447">
        <w:rPr>
          <w:rFonts w:ascii="Times New Roman" w:eastAsia="Times New Roman" w:hAnsi="Times New Roman" w:cs="Times New Roman"/>
          <w:color w:val="000000"/>
          <w:sz w:val="24"/>
          <w:szCs w:val="24"/>
          <w:u w:val="single"/>
        </w:rPr>
        <w:t>Subjects</w:t>
      </w:r>
    </w:p>
    <w:p w14:paraId="43399B45" w14:textId="77777777" w:rsidR="0012449E" w:rsidRPr="002F71F5" w:rsidRDefault="0012449E" w:rsidP="0012449E">
      <w:pPr>
        <w:spacing w:line="480" w:lineRule="auto"/>
        <w:ind w:firstLine="720"/>
        <w:contextualSpacing/>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The subjects were 214 students from Indiana University who participated in partial fulfillment of an undergraduate psychology course requirement. </w:t>
      </w:r>
      <w:r w:rsidRPr="002F71F5">
        <w:rPr>
          <w:rFonts w:ascii="Times New Roman" w:eastAsia="Times New Roman" w:hAnsi="Times New Roman" w:cs="Times New Roman"/>
          <w:color w:val="000000"/>
          <w:sz w:val="24"/>
          <w:szCs w:val="24"/>
        </w:rPr>
        <w:t xml:space="preserve">Subjects were randomly assigned to </w:t>
      </w:r>
      <w:r>
        <w:rPr>
          <w:rFonts w:ascii="Times New Roman" w:eastAsia="Times New Roman" w:hAnsi="Times New Roman" w:cs="Times New Roman"/>
          <w:color w:val="000000"/>
          <w:sz w:val="24"/>
          <w:szCs w:val="24"/>
        </w:rPr>
        <w:t>four training conditions</w:t>
      </w:r>
      <w:r w:rsidRPr="002F71F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There were 77</w:t>
      </w:r>
      <w:r w:rsidRPr="002F71F5">
        <w:rPr>
          <w:rFonts w:ascii="Times New Roman" w:eastAsia="Times New Roman" w:hAnsi="Times New Roman" w:cs="Times New Roman"/>
          <w:color w:val="000000"/>
          <w:sz w:val="24"/>
          <w:szCs w:val="24"/>
        </w:rPr>
        <w:t xml:space="preserve"> subjects in the </w:t>
      </w:r>
      <w:r>
        <w:rPr>
          <w:rFonts w:ascii="Times New Roman" w:eastAsia="Times New Roman" w:hAnsi="Times New Roman" w:cs="Times New Roman"/>
          <w:color w:val="000000"/>
          <w:sz w:val="24"/>
          <w:szCs w:val="24"/>
        </w:rPr>
        <w:t xml:space="preserve">low-distortion condition, 78 in the medium-distortion condition, 75 in the high-distortion condition and 74 in the mixed-distortion condition. </w:t>
      </w:r>
      <w:r w:rsidRPr="002F71F5">
        <w:rPr>
          <w:rFonts w:ascii="Times New Roman" w:eastAsia="Times New Roman" w:hAnsi="Times New Roman" w:cs="Times New Roman"/>
          <w:color w:val="000000"/>
          <w:sz w:val="24"/>
          <w:szCs w:val="24"/>
        </w:rPr>
        <w:t xml:space="preserve">All subjects had normal or corrected-to-normal vision.  </w:t>
      </w:r>
    </w:p>
    <w:p w14:paraId="14066C0D" w14:textId="77777777" w:rsidR="0012449E" w:rsidRPr="002F71F5" w:rsidRDefault="0012449E" w:rsidP="0012449E">
      <w:pPr>
        <w:spacing w:line="480" w:lineRule="auto"/>
        <w:contextualSpacing/>
        <w:rPr>
          <w:rFonts w:ascii="Times New Roman" w:eastAsia="Times New Roman" w:hAnsi="Times New Roman" w:cs="Times New Roman"/>
          <w:color w:val="000000"/>
          <w:sz w:val="24"/>
          <w:szCs w:val="24"/>
        </w:rPr>
      </w:pPr>
    </w:p>
    <w:p w14:paraId="556BFB39" w14:textId="77777777" w:rsidR="0012449E" w:rsidRPr="00750447" w:rsidRDefault="0012449E" w:rsidP="0012449E">
      <w:pPr>
        <w:spacing w:line="480" w:lineRule="auto"/>
        <w:contextualSpacing/>
        <w:rPr>
          <w:rFonts w:ascii="Times New Roman" w:eastAsia="Times New Roman" w:hAnsi="Times New Roman" w:cs="Times New Roman"/>
          <w:color w:val="000000"/>
          <w:sz w:val="24"/>
          <w:szCs w:val="24"/>
          <w:u w:val="single"/>
        </w:rPr>
      </w:pPr>
      <w:r w:rsidRPr="00750447">
        <w:rPr>
          <w:rFonts w:ascii="Times New Roman" w:eastAsia="Times New Roman" w:hAnsi="Times New Roman" w:cs="Times New Roman"/>
          <w:color w:val="000000"/>
          <w:sz w:val="24"/>
          <w:szCs w:val="24"/>
          <w:u w:val="single"/>
        </w:rPr>
        <w:t>Stimuli and apparatus</w:t>
      </w:r>
    </w:p>
    <w:p w14:paraId="2A91A502" w14:textId="038A3B06" w:rsidR="0012449E" w:rsidRPr="002F71F5" w:rsidRDefault="0012449E" w:rsidP="0012449E">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The stimuli used in this experiment were dot patterns generated using </w:t>
      </w:r>
      <w:ins w:id="0" w:author="Nosofsky, Robert M." w:date="2023-07-17T14:24:00Z">
        <w:r w:rsidR="0035229F">
          <w:rPr>
            <w:rFonts w:ascii="Times New Roman" w:eastAsia="Times New Roman" w:hAnsi="Times New Roman" w:cs="Times New Roman"/>
            <w:color w:val="000000"/>
            <w:sz w:val="24"/>
            <w:szCs w:val="24"/>
          </w:rPr>
          <w:t xml:space="preserve">the </w:t>
        </w:r>
      </w:ins>
      <w:r w:rsidRPr="00C41F1E">
        <w:rPr>
          <w:rFonts w:ascii="Times New Roman" w:hAnsi="Times New Roman" w:cs="Times New Roman"/>
          <w:color w:val="000000"/>
          <w:sz w:val="24"/>
          <w:szCs w:val="24"/>
        </w:rPr>
        <w:t>Posner-</w:t>
      </w:r>
      <w:proofErr w:type="spellStart"/>
      <w:r w:rsidRPr="00C41F1E">
        <w:rPr>
          <w:rFonts w:ascii="Times New Roman" w:hAnsi="Times New Roman" w:cs="Times New Roman"/>
          <w:color w:val="000000"/>
          <w:sz w:val="24"/>
          <w:szCs w:val="24"/>
        </w:rPr>
        <w:t>Keele</w:t>
      </w:r>
      <w:proofErr w:type="spellEnd"/>
      <w:r w:rsidRPr="00C41F1E">
        <w:rPr>
          <w:rFonts w:ascii="Times New Roman" w:hAnsi="Times New Roman" w:cs="Times New Roman"/>
          <w:color w:val="000000"/>
          <w:sz w:val="24"/>
          <w:szCs w:val="24"/>
        </w:rPr>
        <w:t xml:space="preserve"> (1968) statistical-distortion algorithm</w:t>
      </w:r>
      <w:r>
        <w:rPr>
          <w:rFonts w:ascii="Times New Roman" w:eastAsia="Times New Roman" w:hAnsi="Times New Roman" w:cs="Times New Roman"/>
          <w:color w:val="000000"/>
          <w:sz w:val="24"/>
          <w:szCs w:val="24"/>
        </w:rPr>
        <w:t xml:space="preserve">.  </w:t>
      </w:r>
      <w:r>
        <w:rPr>
          <w:rFonts w:ascii="Times New Roman" w:hAnsi="Times New Roman" w:cs="Times New Roman"/>
          <w:sz w:val="24"/>
          <w:szCs w:val="24"/>
        </w:rPr>
        <w:t xml:space="preserve">For each individual subject, prototypes for three different categories were generated by placing 9 dots at random grid positions in </w:t>
      </w:r>
      <w:r>
        <w:rPr>
          <w:rFonts w:ascii="Times New Roman" w:hAnsi="Times New Roman" w:cs="Times New Roman" w:hint="eastAsia"/>
          <w:sz w:val="24"/>
          <w:szCs w:val="24"/>
        </w:rPr>
        <w:t>the central</w:t>
      </w:r>
      <w:r>
        <w:rPr>
          <w:rFonts w:ascii="Times New Roman" w:hAnsi="Times New Roman" w:cs="Times New Roman"/>
          <w:sz w:val="24"/>
          <w:szCs w:val="24"/>
        </w:rPr>
        <w:t xml:space="preserve"> </w:t>
      </w:r>
      <w:r w:rsidRPr="002F71F5">
        <w:rPr>
          <w:rFonts w:ascii="Times New Roman" w:eastAsia="Times New Roman" w:hAnsi="Times New Roman" w:cs="Times New Roman"/>
          <w:color w:val="000000"/>
          <w:sz w:val="24"/>
          <w:szCs w:val="24"/>
        </w:rPr>
        <w:t>30 × 30</w:t>
      </w:r>
      <w:r>
        <w:rPr>
          <w:rFonts w:ascii="Times New Roman" w:eastAsia="Times New Roman" w:hAnsi="Times New Roman" w:cs="Times New Roman"/>
          <w:color w:val="000000"/>
          <w:sz w:val="24"/>
          <w:szCs w:val="24"/>
        </w:rPr>
        <w:t xml:space="preserve"> area of a 5</w:t>
      </w:r>
      <w:r w:rsidRPr="002F71F5">
        <w:rPr>
          <w:rFonts w:ascii="Times New Roman" w:eastAsia="Times New Roman" w:hAnsi="Times New Roman" w:cs="Times New Roman"/>
          <w:color w:val="000000"/>
          <w:sz w:val="24"/>
          <w:szCs w:val="24"/>
        </w:rPr>
        <w:t xml:space="preserve">0 × </w:t>
      </w:r>
      <w:r>
        <w:rPr>
          <w:rFonts w:ascii="Times New Roman" w:eastAsia="Times New Roman" w:hAnsi="Times New Roman" w:cs="Times New Roman"/>
          <w:color w:val="000000"/>
          <w:sz w:val="24"/>
          <w:szCs w:val="24"/>
        </w:rPr>
        <w:t>5</w:t>
      </w:r>
      <w:r w:rsidRPr="002F71F5">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 xml:space="preserve"> grid. </w:t>
      </w:r>
    </w:p>
    <w:p w14:paraId="3073F566" w14:textId="77777777" w:rsidR="0012449E" w:rsidRDefault="0012449E" w:rsidP="0012449E">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Different training and transfer patterns of each category were generated using the statistical-distortion procedure of Posner et al. (196</w:t>
      </w:r>
      <w:r>
        <w:rPr>
          <w:rFonts w:ascii="Times New Roman" w:eastAsia="Times New Roman" w:hAnsi="Times New Roman" w:cs="Times New Roman"/>
          <w:color w:val="000000"/>
          <w:sz w:val="24"/>
          <w:szCs w:val="24"/>
        </w:rPr>
        <w:t>8</w:t>
      </w:r>
      <w:r w:rsidRPr="002F71F5">
        <w:rPr>
          <w:rFonts w:ascii="Times New Roman" w:eastAsia="Times New Roman" w:hAnsi="Times New Roman" w:cs="Times New Roman"/>
          <w:color w:val="000000"/>
          <w:sz w:val="24"/>
          <w:szCs w:val="24"/>
        </w:rPr>
        <w:t xml:space="preserve">).  Each pattern was constructed from the prototype of its category by displacing each dot by a random </w:t>
      </w:r>
      <w:r>
        <w:rPr>
          <w:rFonts w:ascii="Times New Roman" w:eastAsia="Times New Roman" w:hAnsi="Times New Roman" w:cs="Times New Roman"/>
          <w:color w:val="000000"/>
          <w:sz w:val="24"/>
          <w:szCs w:val="24"/>
        </w:rPr>
        <w:t>direction and distance</w:t>
      </w:r>
      <w:r w:rsidRPr="002F71F5">
        <w:rPr>
          <w:rFonts w:ascii="Times New Roman" w:eastAsia="Times New Roman" w:hAnsi="Times New Roman" w:cs="Times New Roman"/>
          <w:color w:val="000000"/>
          <w:sz w:val="24"/>
          <w:szCs w:val="24"/>
        </w:rPr>
        <w:t xml:space="preserve"> in accord</w:t>
      </w:r>
      <w:r>
        <w:rPr>
          <w:rFonts w:ascii="Times New Roman" w:eastAsia="Times New Roman" w:hAnsi="Times New Roman" w:cs="Times New Roman"/>
          <w:color w:val="000000"/>
          <w:sz w:val="24"/>
          <w:szCs w:val="24"/>
        </w:rPr>
        <w:t>ance</w:t>
      </w:r>
      <w:r w:rsidRPr="002F71F5">
        <w:rPr>
          <w:rFonts w:ascii="Times New Roman" w:eastAsia="Times New Roman" w:hAnsi="Times New Roman" w:cs="Times New Roman"/>
          <w:color w:val="000000"/>
          <w:sz w:val="24"/>
          <w:szCs w:val="24"/>
        </w:rPr>
        <w:t xml:space="preserve"> with the Posner et al. procedure.  Low-level, medium-level and high-level distortions were </w:t>
      </w:r>
      <w:r>
        <w:rPr>
          <w:rFonts w:ascii="Times New Roman" w:eastAsia="Times New Roman" w:hAnsi="Times New Roman" w:cs="Times New Roman"/>
          <w:color w:val="000000"/>
          <w:sz w:val="24"/>
          <w:szCs w:val="24"/>
        </w:rPr>
        <w:t>generated</w:t>
      </w:r>
      <w:r w:rsidRPr="002F71F5">
        <w:rPr>
          <w:rFonts w:ascii="Times New Roman" w:eastAsia="Times New Roman" w:hAnsi="Times New Roman" w:cs="Times New Roman"/>
          <w:color w:val="000000"/>
          <w:sz w:val="24"/>
          <w:szCs w:val="24"/>
        </w:rPr>
        <w:t xml:space="preserve"> by </w:t>
      </w:r>
      <w:r>
        <w:rPr>
          <w:rFonts w:ascii="Times New Roman" w:eastAsia="Times New Roman" w:hAnsi="Times New Roman" w:cs="Times New Roman"/>
          <w:color w:val="000000"/>
          <w:sz w:val="24"/>
          <w:szCs w:val="24"/>
        </w:rPr>
        <w:t>moving</w:t>
      </w:r>
      <w:r w:rsidRPr="002F71F5">
        <w:rPr>
          <w:rFonts w:ascii="Times New Roman" w:eastAsia="Times New Roman" w:hAnsi="Times New Roman" w:cs="Times New Roman"/>
          <w:color w:val="000000"/>
          <w:sz w:val="24"/>
          <w:szCs w:val="24"/>
        </w:rPr>
        <w:t xml:space="preserve"> the individual dots, on average, 4, 6 and 7.7 Posner-levels away from their prototype.  Each individual subject was presented with a unique set of randomly generated prototypes and training and transfer patterns</w:t>
      </w:r>
      <w:r>
        <w:rPr>
          <w:rFonts w:ascii="Times New Roman" w:eastAsia="Times New Roman" w:hAnsi="Times New Roman" w:cs="Times New Roman"/>
          <w:color w:val="000000"/>
          <w:sz w:val="24"/>
          <w:szCs w:val="24"/>
        </w:rPr>
        <w:t>.</w:t>
      </w:r>
    </w:p>
    <w:p w14:paraId="6B9A2251" w14:textId="77777777" w:rsidR="0012449E" w:rsidRPr="002F71F5" w:rsidRDefault="0012449E" w:rsidP="0012449E">
      <w:pPr>
        <w:spacing w:line="480" w:lineRule="auto"/>
        <w:ind w:firstLine="720"/>
        <w:contextualSpacing/>
        <w:rPr>
          <w:rFonts w:ascii="Times New Roman" w:eastAsia="Times New Roman" w:hAnsi="Times New Roman" w:cs="Times New Roman"/>
          <w:color w:val="000000"/>
          <w:sz w:val="24"/>
          <w:szCs w:val="24"/>
        </w:rPr>
      </w:pPr>
    </w:p>
    <w:p w14:paraId="13237C95" w14:textId="77777777" w:rsidR="0012449E" w:rsidRPr="00527E53" w:rsidRDefault="0012449E" w:rsidP="0012449E">
      <w:pPr>
        <w:spacing w:line="480" w:lineRule="auto"/>
        <w:contextualSpacing/>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Procedure</w:t>
      </w:r>
    </w:p>
    <w:p w14:paraId="536F1D0B" w14:textId="35F82C7E" w:rsidR="0012449E" w:rsidRDefault="0012449E" w:rsidP="0012449E">
      <w:pPr>
        <w:spacing w:line="480" w:lineRule="auto"/>
        <w:ind w:firstLine="720"/>
        <w:rPr>
          <w:rFonts w:ascii="Times New Roman" w:hAnsi="Times New Roman" w:cs="Times New Roman"/>
          <w:color w:val="000000"/>
          <w:sz w:val="24"/>
          <w:szCs w:val="24"/>
        </w:rPr>
      </w:pPr>
      <w:r>
        <w:rPr>
          <w:rFonts w:ascii="Times New Roman" w:hAnsi="Times New Roman" w:cs="Times New Roman"/>
          <w:sz w:val="24"/>
          <w:szCs w:val="24"/>
        </w:rPr>
        <w:lastRenderedPageBreak/>
        <w:t>A standard learning-transfer paradigm was used in this experiment.</w:t>
      </w:r>
      <w:r w:rsidRPr="00C41F1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 the learning phase, </w:t>
      </w:r>
      <w:r w:rsidRPr="00C41F1E">
        <w:rPr>
          <w:rFonts w:ascii="Times New Roman" w:hAnsi="Times New Roman" w:cs="Times New Roman"/>
          <w:color w:val="000000"/>
          <w:sz w:val="24"/>
          <w:szCs w:val="24"/>
        </w:rPr>
        <w:t xml:space="preserve">subjects </w:t>
      </w:r>
      <w:r>
        <w:rPr>
          <w:rFonts w:ascii="Times New Roman" w:hAnsi="Times New Roman" w:cs="Times New Roman"/>
          <w:color w:val="000000"/>
          <w:sz w:val="24"/>
          <w:szCs w:val="24"/>
        </w:rPr>
        <w:t>were trained</w:t>
      </w:r>
      <w:r w:rsidRPr="00C41F1E">
        <w:rPr>
          <w:rFonts w:ascii="Times New Roman" w:hAnsi="Times New Roman" w:cs="Times New Roman"/>
          <w:color w:val="000000"/>
          <w:sz w:val="24"/>
          <w:szCs w:val="24"/>
        </w:rPr>
        <w:t xml:space="preserve"> to classify a set of training patterns into three categories</w:t>
      </w:r>
      <w:r>
        <w:rPr>
          <w:rFonts w:ascii="Times New Roman" w:hAnsi="Times New Roman" w:cs="Times New Roman"/>
          <w:color w:val="000000"/>
          <w:sz w:val="24"/>
          <w:szCs w:val="24"/>
        </w:rPr>
        <w:t xml:space="preserve">. On each trial, </w:t>
      </w:r>
      <w:r>
        <w:rPr>
          <w:rFonts w:ascii="Times New Roman" w:eastAsia="Times New Roman" w:hAnsi="Times New Roman" w:cs="Times New Roman"/>
          <w:color w:val="000000"/>
          <w:sz w:val="24"/>
          <w:szCs w:val="24"/>
        </w:rPr>
        <w:t>a dot</w:t>
      </w:r>
      <w:r w:rsidRPr="00064465">
        <w:rPr>
          <w:rFonts w:ascii="Times New Roman" w:eastAsia="Times New Roman" w:hAnsi="Times New Roman" w:cs="Times New Roman"/>
          <w:color w:val="000000"/>
          <w:sz w:val="24"/>
          <w:szCs w:val="24"/>
        </w:rPr>
        <w:t xml:space="preserve"> pattern was presented </w:t>
      </w:r>
      <w:r>
        <w:rPr>
          <w:rFonts w:ascii="Times New Roman" w:eastAsia="Times New Roman" w:hAnsi="Times New Roman" w:cs="Times New Roman"/>
          <w:color w:val="000000"/>
          <w:sz w:val="24"/>
          <w:szCs w:val="24"/>
        </w:rPr>
        <w:t>at the center</w:t>
      </w:r>
      <w:r w:rsidRPr="0006446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of</w:t>
      </w:r>
      <w:r w:rsidRPr="00064465">
        <w:rPr>
          <w:rFonts w:ascii="Times New Roman" w:eastAsia="Times New Roman" w:hAnsi="Times New Roman" w:cs="Times New Roman"/>
          <w:color w:val="000000"/>
          <w:sz w:val="24"/>
          <w:szCs w:val="24"/>
        </w:rPr>
        <w:t xml:space="preserve"> the computer screen and remained visible until a subject responded with a key press</w:t>
      </w:r>
      <w:r>
        <w:rPr>
          <w:rFonts w:ascii="Times New Roman" w:eastAsia="Times New Roman" w:hAnsi="Times New Roman" w:cs="Times New Roman"/>
          <w:color w:val="000000"/>
          <w:sz w:val="24"/>
          <w:szCs w:val="24"/>
        </w:rPr>
        <w:t xml:space="preserve">. After the response, </w:t>
      </w:r>
      <w:del w:id="1" w:author="Nosofsky, Robert M." w:date="2023-07-17T14:25:00Z">
        <w:r w:rsidDel="0035229F">
          <w:rPr>
            <w:rFonts w:ascii="Times New Roman" w:eastAsia="Times New Roman" w:hAnsi="Times New Roman" w:cs="Times New Roman"/>
            <w:color w:val="000000"/>
            <w:sz w:val="24"/>
            <w:szCs w:val="24"/>
          </w:rPr>
          <w:delText xml:space="preserve">the </w:delText>
        </w:r>
      </w:del>
      <w:r>
        <w:rPr>
          <w:rFonts w:ascii="Times New Roman" w:eastAsia="Times New Roman" w:hAnsi="Times New Roman" w:cs="Times New Roman"/>
          <w:color w:val="000000"/>
          <w:sz w:val="24"/>
          <w:szCs w:val="24"/>
        </w:rPr>
        <w:t xml:space="preserve">corrective feedback </w:t>
      </w:r>
      <w:r w:rsidRPr="002F71F5">
        <w:rPr>
          <w:rFonts w:ascii="Times New Roman" w:eastAsia="Times New Roman" w:hAnsi="Times New Roman" w:cs="Times New Roman"/>
          <w:color w:val="000000"/>
          <w:sz w:val="24"/>
          <w:szCs w:val="24"/>
        </w:rPr>
        <w:t xml:space="preserve">appeared for </w:t>
      </w:r>
      <w:r>
        <w:rPr>
          <w:rFonts w:ascii="Times New Roman" w:eastAsia="Times New Roman" w:hAnsi="Times New Roman" w:cs="Times New Roman"/>
          <w:color w:val="000000"/>
          <w:sz w:val="24"/>
          <w:szCs w:val="24"/>
        </w:rPr>
        <w:t>2</w:t>
      </w:r>
      <w:r w:rsidRPr="002F71F5">
        <w:rPr>
          <w:rFonts w:ascii="Times New Roman" w:eastAsia="Times New Roman" w:hAnsi="Times New Roman" w:cs="Times New Roman"/>
          <w:color w:val="000000"/>
          <w:sz w:val="24"/>
          <w:szCs w:val="24"/>
        </w:rPr>
        <w:t>s below the presented pattern</w:t>
      </w:r>
      <w:r>
        <w:rPr>
          <w:rFonts w:ascii="Times New Roman" w:eastAsia="Times New Roman" w:hAnsi="Times New Roman" w:cs="Times New Roman"/>
          <w:color w:val="000000"/>
          <w:sz w:val="24"/>
          <w:szCs w:val="24"/>
        </w:rPr>
        <w:t>.</w:t>
      </w:r>
      <w:r>
        <w:rPr>
          <w:rFonts w:ascii="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 different</w:t>
      </w:r>
      <w:r w:rsidRPr="002F71F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set of</w:t>
      </w:r>
      <w:r w:rsidRPr="002F71F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training</w:t>
      </w:r>
      <w:r w:rsidRPr="002F71F5">
        <w:rPr>
          <w:rFonts w:ascii="Times New Roman" w:eastAsia="Times New Roman" w:hAnsi="Times New Roman" w:cs="Times New Roman"/>
          <w:color w:val="000000"/>
          <w:sz w:val="24"/>
          <w:szCs w:val="24"/>
        </w:rPr>
        <w:t xml:space="preserve"> patterns </w:t>
      </w:r>
      <w:r>
        <w:rPr>
          <w:rFonts w:ascii="Times New Roman" w:eastAsia="Times New Roman" w:hAnsi="Times New Roman" w:cs="Times New Roman"/>
          <w:color w:val="000000"/>
          <w:sz w:val="24"/>
          <w:szCs w:val="24"/>
        </w:rPr>
        <w:t>w</w:t>
      </w:r>
      <w:ins w:id="2" w:author="Nosofsky, Robert M." w:date="2023-07-17T14:25:00Z">
        <w:r w:rsidR="0035229F">
          <w:rPr>
            <w:rFonts w:ascii="Times New Roman" w:eastAsia="Times New Roman" w:hAnsi="Times New Roman" w:cs="Times New Roman"/>
            <w:color w:val="000000"/>
            <w:sz w:val="24"/>
            <w:szCs w:val="24"/>
          </w:rPr>
          <w:t>as</w:t>
        </w:r>
      </w:ins>
      <w:del w:id="3" w:author="Nosofsky, Robert M." w:date="2023-07-17T14:25:00Z">
        <w:r w:rsidDel="0035229F">
          <w:rPr>
            <w:rFonts w:ascii="Times New Roman" w:eastAsia="Times New Roman" w:hAnsi="Times New Roman" w:cs="Times New Roman"/>
            <w:color w:val="000000"/>
            <w:sz w:val="24"/>
            <w:szCs w:val="24"/>
          </w:rPr>
          <w:delText>ere</w:delText>
        </w:r>
      </w:del>
      <w:r>
        <w:rPr>
          <w:rFonts w:ascii="Times New Roman" w:eastAsia="Times New Roman" w:hAnsi="Times New Roman" w:cs="Times New Roman"/>
          <w:color w:val="000000"/>
          <w:sz w:val="24"/>
          <w:szCs w:val="24"/>
        </w:rPr>
        <w:t xml:space="preserve"> presented in each of</w:t>
      </w:r>
      <w:r w:rsidRPr="002F71F5">
        <w:rPr>
          <w:rFonts w:ascii="Times New Roman" w:eastAsia="Times New Roman" w:hAnsi="Times New Roman" w:cs="Times New Roman"/>
          <w:color w:val="000000"/>
          <w:sz w:val="24"/>
          <w:szCs w:val="24"/>
        </w:rPr>
        <w:t xml:space="preserve"> the </w:t>
      </w:r>
      <w:r>
        <w:rPr>
          <w:rFonts w:ascii="Times New Roman" w:eastAsia="Times New Roman" w:hAnsi="Times New Roman" w:cs="Times New Roman"/>
          <w:color w:val="000000"/>
          <w:sz w:val="24"/>
          <w:szCs w:val="24"/>
        </w:rPr>
        <w:t>10 training</w:t>
      </w:r>
      <w:r w:rsidRPr="002F71F5">
        <w:rPr>
          <w:rFonts w:ascii="Times New Roman" w:eastAsia="Times New Roman" w:hAnsi="Times New Roman" w:cs="Times New Roman"/>
          <w:color w:val="000000"/>
          <w:sz w:val="24"/>
          <w:szCs w:val="24"/>
        </w:rPr>
        <w:t xml:space="preserve"> blocks.</w:t>
      </w:r>
      <w:r>
        <w:rPr>
          <w:rFonts w:ascii="Times New Roman" w:eastAsia="Times New Roman" w:hAnsi="Times New Roman" w:cs="Times New Roman"/>
          <w:color w:val="000000"/>
          <w:sz w:val="24"/>
          <w:szCs w:val="24"/>
        </w:rPr>
        <w:t xml:space="preserve"> </w:t>
      </w:r>
      <w:r>
        <w:rPr>
          <w:rFonts w:ascii="Times New Roman" w:hAnsi="Times New Roman" w:cs="Times New Roman"/>
          <w:color w:val="000000"/>
          <w:sz w:val="24"/>
          <w:szCs w:val="24"/>
        </w:rPr>
        <w:t>The learning phase was followed by a transfer phase where subjects classified</w:t>
      </w:r>
      <w:r w:rsidRPr="00C41F1E">
        <w:rPr>
          <w:rFonts w:ascii="Times New Roman" w:hAnsi="Times New Roman" w:cs="Times New Roman"/>
          <w:color w:val="000000"/>
          <w:sz w:val="24"/>
          <w:szCs w:val="24"/>
        </w:rPr>
        <w:t xml:space="preserve"> selected novel patterns as well as a subset of training patterns</w:t>
      </w:r>
      <w:r>
        <w:rPr>
          <w:rFonts w:ascii="Times New Roman" w:hAnsi="Times New Roman" w:cs="Times New Roman"/>
          <w:color w:val="000000"/>
          <w:sz w:val="24"/>
          <w:szCs w:val="24"/>
        </w:rPr>
        <w:t xml:space="preserve"> into the same three categories</w:t>
      </w:r>
      <w:r w:rsidRPr="00C41F1E">
        <w:rPr>
          <w:rFonts w:ascii="Times New Roman" w:hAnsi="Times New Roman" w:cs="Times New Roman"/>
          <w:color w:val="000000"/>
          <w:sz w:val="24"/>
          <w:szCs w:val="24"/>
        </w:rPr>
        <w:t xml:space="preserve">. </w:t>
      </w:r>
      <w:r>
        <w:rPr>
          <w:rFonts w:ascii="Times New Roman" w:hAnsi="Times New Roman" w:cs="Times New Roman"/>
          <w:sz w:val="24"/>
          <w:szCs w:val="24"/>
        </w:rPr>
        <w:t>No corrective feedback was given on any test trial.</w:t>
      </w:r>
    </w:p>
    <w:p w14:paraId="68BA22AF" w14:textId="77777777" w:rsidR="0012449E" w:rsidRDefault="0012449E" w:rsidP="0012449E">
      <w:pPr>
        <w:spacing w:line="480" w:lineRule="auto"/>
        <w:ind w:firstLine="72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For each individual subject, prototypes for three different categories were randomly generated. Subjects were randomly assigned to one of the four training conditions that differ in terms of the variability of the training patterns. In each condition, 90 training patterns (9 per block) were randomly generated around each of the three category prototypes (270 patterns in total). The category prototypes were distorted by various levels using the </w:t>
      </w:r>
      <w:r w:rsidRPr="00C41F1E">
        <w:rPr>
          <w:rFonts w:ascii="Times New Roman" w:hAnsi="Times New Roman" w:cs="Times New Roman"/>
          <w:color w:val="000000"/>
          <w:sz w:val="24"/>
          <w:szCs w:val="24"/>
        </w:rPr>
        <w:t>Posner-</w:t>
      </w:r>
      <w:proofErr w:type="spellStart"/>
      <w:r w:rsidRPr="00C41F1E">
        <w:rPr>
          <w:rFonts w:ascii="Times New Roman" w:hAnsi="Times New Roman" w:cs="Times New Roman"/>
          <w:color w:val="000000"/>
          <w:sz w:val="24"/>
          <w:szCs w:val="24"/>
        </w:rPr>
        <w:t>Keele</w:t>
      </w:r>
      <w:proofErr w:type="spellEnd"/>
      <w:r w:rsidRPr="00C41F1E">
        <w:rPr>
          <w:rFonts w:ascii="Times New Roman" w:hAnsi="Times New Roman" w:cs="Times New Roman"/>
          <w:color w:val="000000"/>
          <w:sz w:val="24"/>
          <w:szCs w:val="24"/>
        </w:rPr>
        <w:t xml:space="preserve"> (1968) statistical-distortion algorithm</w:t>
      </w:r>
      <w:r>
        <w:rPr>
          <w:rFonts w:ascii="Times New Roman" w:hAnsi="Times New Roman" w:cs="Times New Roman"/>
          <w:sz w:val="24"/>
          <w:szCs w:val="24"/>
        </w:rPr>
        <w:t xml:space="preserve"> to generate the training patterns for the four training conditions</w:t>
      </w:r>
      <w:r>
        <w:rPr>
          <w:rFonts w:ascii="Times New Roman" w:hAnsi="Times New Roman" w:cs="Times New Roman"/>
          <w:color w:val="000000"/>
          <w:sz w:val="24"/>
          <w:szCs w:val="24"/>
        </w:rPr>
        <w:t xml:space="preserve">: all low-distortions, all medium-distortions, all high-distortions, and mixture (equal number) of the three distortion levels, respectively. The test patterns consisted </w:t>
      </w:r>
      <w:commentRangeStart w:id="4"/>
      <w:r>
        <w:rPr>
          <w:rFonts w:ascii="Times New Roman" w:hAnsi="Times New Roman" w:cs="Times New Roman"/>
          <w:color w:val="000000"/>
          <w:sz w:val="24"/>
          <w:szCs w:val="24"/>
        </w:rPr>
        <w:t>of 27</w:t>
      </w:r>
      <w:r w:rsidRPr="002F71F5">
        <w:rPr>
          <w:rFonts w:ascii="Times New Roman" w:eastAsia="Times New Roman" w:hAnsi="Times New Roman" w:cs="Times New Roman"/>
          <w:color w:val="000000"/>
          <w:sz w:val="24"/>
          <w:szCs w:val="24"/>
        </w:rPr>
        <w:t xml:space="preserve"> old distortions that were presented in the </w:t>
      </w:r>
      <w:r>
        <w:rPr>
          <w:rFonts w:ascii="Times New Roman" w:eastAsia="Times New Roman" w:hAnsi="Times New Roman" w:cs="Times New Roman"/>
          <w:color w:val="000000"/>
          <w:sz w:val="24"/>
          <w:szCs w:val="24"/>
        </w:rPr>
        <w:t>training</w:t>
      </w:r>
      <w:r w:rsidRPr="002F71F5">
        <w:rPr>
          <w:rFonts w:ascii="Times New Roman" w:eastAsia="Times New Roman" w:hAnsi="Times New Roman" w:cs="Times New Roman"/>
          <w:color w:val="000000"/>
          <w:sz w:val="24"/>
          <w:szCs w:val="24"/>
        </w:rPr>
        <w:t xml:space="preserve"> phase</w:t>
      </w:r>
      <w:r>
        <w:rPr>
          <w:rFonts w:ascii="Times New Roman" w:eastAsia="Times New Roman" w:hAnsi="Times New Roman" w:cs="Times New Roman"/>
          <w:color w:val="000000"/>
          <w:sz w:val="24"/>
          <w:szCs w:val="24"/>
        </w:rPr>
        <w:t xml:space="preserve"> (9 per category)</w:t>
      </w:r>
      <w:commentRangeEnd w:id="4"/>
      <w:r w:rsidR="0035229F">
        <w:rPr>
          <w:rStyle w:val="CommentReference"/>
        </w:rPr>
        <w:commentReference w:id="4"/>
      </w:r>
      <w:r w:rsidRPr="002F71F5">
        <w:rPr>
          <w:rFonts w:ascii="Times New Roman" w:eastAsia="Times New Roman" w:hAnsi="Times New Roman" w:cs="Times New Roman"/>
          <w:color w:val="000000"/>
          <w:sz w:val="24"/>
          <w:szCs w:val="24"/>
        </w:rPr>
        <w:t xml:space="preserve">, 3 prototypes (1 per category), </w:t>
      </w:r>
      <w:r>
        <w:rPr>
          <w:rFonts w:ascii="Times New Roman" w:eastAsia="Times New Roman" w:hAnsi="Times New Roman" w:cs="Times New Roman"/>
          <w:color w:val="000000"/>
          <w:sz w:val="24"/>
          <w:szCs w:val="24"/>
        </w:rPr>
        <w:t>9</w:t>
      </w:r>
      <w:r w:rsidRPr="002F71F5">
        <w:rPr>
          <w:rFonts w:ascii="Times New Roman" w:eastAsia="Times New Roman" w:hAnsi="Times New Roman" w:cs="Times New Roman"/>
          <w:color w:val="000000"/>
          <w:sz w:val="24"/>
          <w:szCs w:val="24"/>
        </w:rPr>
        <w:t xml:space="preserve"> new </w:t>
      </w:r>
      <w:r>
        <w:rPr>
          <w:rFonts w:ascii="Times New Roman" w:eastAsia="Times New Roman" w:hAnsi="Times New Roman" w:cs="Times New Roman"/>
          <w:color w:val="000000"/>
          <w:sz w:val="24"/>
          <w:szCs w:val="24"/>
        </w:rPr>
        <w:t>low</w:t>
      </w:r>
      <w:r w:rsidRPr="002F71F5">
        <w:rPr>
          <w:rFonts w:ascii="Times New Roman" w:eastAsia="Times New Roman" w:hAnsi="Times New Roman" w:cs="Times New Roman"/>
          <w:color w:val="000000"/>
          <w:sz w:val="24"/>
          <w:szCs w:val="24"/>
        </w:rPr>
        <w:t>-level distortions (</w:t>
      </w:r>
      <w:r>
        <w:rPr>
          <w:rFonts w:ascii="Times New Roman" w:eastAsia="Times New Roman" w:hAnsi="Times New Roman" w:cs="Times New Roman"/>
          <w:color w:val="000000"/>
          <w:sz w:val="24"/>
          <w:szCs w:val="24"/>
        </w:rPr>
        <w:t>3</w:t>
      </w:r>
      <w:r w:rsidRPr="002F71F5">
        <w:rPr>
          <w:rFonts w:ascii="Times New Roman" w:eastAsia="Times New Roman" w:hAnsi="Times New Roman" w:cs="Times New Roman"/>
          <w:color w:val="000000"/>
          <w:sz w:val="24"/>
          <w:szCs w:val="24"/>
        </w:rPr>
        <w:t xml:space="preserve"> per category),</w:t>
      </w:r>
      <w:r>
        <w:rPr>
          <w:rFonts w:ascii="Times New Roman" w:eastAsia="Times New Roman" w:hAnsi="Times New Roman" w:cs="Times New Roman"/>
          <w:color w:val="000000"/>
          <w:sz w:val="24"/>
          <w:szCs w:val="24"/>
        </w:rPr>
        <w:t xml:space="preserve"> 18</w:t>
      </w:r>
      <w:r w:rsidRPr="002F71F5">
        <w:rPr>
          <w:rFonts w:ascii="Times New Roman" w:eastAsia="Times New Roman" w:hAnsi="Times New Roman" w:cs="Times New Roman"/>
          <w:color w:val="000000"/>
          <w:sz w:val="24"/>
          <w:szCs w:val="24"/>
        </w:rPr>
        <w:t xml:space="preserve"> new </w:t>
      </w:r>
      <w:r>
        <w:rPr>
          <w:rFonts w:ascii="Times New Roman" w:eastAsia="Times New Roman" w:hAnsi="Times New Roman" w:cs="Times New Roman"/>
          <w:color w:val="000000"/>
          <w:sz w:val="24"/>
          <w:szCs w:val="24"/>
        </w:rPr>
        <w:t>medium</w:t>
      </w:r>
      <w:r w:rsidRPr="002F71F5">
        <w:rPr>
          <w:rFonts w:ascii="Times New Roman" w:eastAsia="Times New Roman" w:hAnsi="Times New Roman" w:cs="Times New Roman"/>
          <w:color w:val="000000"/>
          <w:sz w:val="24"/>
          <w:szCs w:val="24"/>
        </w:rPr>
        <w:t>-level distortions (</w:t>
      </w:r>
      <w:r>
        <w:rPr>
          <w:rFonts w:ascii="Times New Roman" w:eastAsia="Times New Roman" w:hAnsi="Times New Roman" w:cs="Times New Roman"/>
          <w:color w:val="000000"/>
          <w:sz w:val="24"/>
          <w:szCs w:val="24"/>
        </w:rPr>
        <w:t>6</w:t>
      </w:r>
      <w:r w:rsidRPr="002F71F5">
        <w:rPr>
          <w:rFonts w:ascii="Times New Roman" w:eastAsia="Times New Roman" w:hAnsi="Times New Roman" w:cs="Times New Roman"/>
          <w:color w:val="000000"/>
          <w:sz w:val="24"/>
          <w:szCs w:val="24"/>
        </w:rPr>
        <w:t xml:space="preserve"> per category)</w:t>
      </w:r>
      <w:r>
        <w:rPr>
          <w:rFonts w:ascii="Times New Roman" w:eastAsia="Times New Roman" w:hAnsi="Times New Roman" w:cs="Times New Roman"/>
          <w:color w:val="000000"/>
          <w:sz w:val="24"/>
          <w:szCs w:val="24"/>
        </w:rPr>
        <w:t>, 27</w:t>
      </w:r>
      <w:r w:rsidRPr="002F71F5">
        <w:rPr>
          <w:rFonts w:ascii="Times New Roman" w:eastAsia="Times New Roman" w:hAnsi="Times New Roman" w:cs="Times New Roman"/>
          <w:color w:val="000000"/>
          <w:sz w:val="24"/>
          <w:szCs w:val="24"/>
        </w:rPr>
        <w:t xml:space="preserve"> new </w:t>
      </w:r>
      <w:r>
        <w:rPr>
          <w:rFonts w:ascii="Times New Roman" w:eastAsia="Times New Roman" w:hAnsi="Times New Roman" w:cs="Times New Roman"/>
          <w:color w:val="000000"/>
          <w:sz w:val="24"/>
          <w:szCs w:val="24"/>
        </w:rPr>
        <w:t>high</w:t>
      </w:r>
      <w:r w:rsidRPr="002F71F5">
        <w:rPr>
          <w:rFonts w:ascii="Times New Roman" w:eastAsia="Times New Roman" w:hAnsi="Times New Roman" w:cs="Times New Roman"/>
          <w:color w:val="000000"/>
          <w:sz w:val="24"/>
          <w:szCs w:val="24"/>
        </w:rPr>
        <w:t>-level distortions (</w:t>
      </w:r>
      <w:r>
        <w:rPr>
          <w:rFonts w:ascii="Times New Roman" w:eastAsia="Times New Roman" w:hAnsi="Times New Roman" w:cs="Times New Roman"/>
          <w:color w:val="000000"/>
          <w:sz w:val="24"/>
          <w:szCs w:val="24"/>
        </w:rPr>
        <w:t>9</w:t>
      </w:r>
      <w:r w:rsidRPr="002F71F5">
        <w:rPr>
          <w:rFonts w:ascii="Times New Roman" w:eastAsia="Times New Roman" w:hAnsi="Times New Roman" w:cs="Times New Roman"/>
          <w:color w:val="000000"/>
          <w:sz w:val="24"/>
          <w:szCs w:val="24"/>
        </w:rPr>
        <w:t xml:space="preserve"> per category)</w:t>
      </w:r>
      <w:del w:id="5" w:author="Nosofsky, Robert M." w:date="2023-07-17T14:28:00Z">
        <w:r w:rsidRPr="002F71F5" w:rsidDel="0035229F">
          <w:rPr>
            <w:rFonts w:ascii="Times New Roman" w:eastAsia="Times New Roman" w:hAnsi="Times New Roman" w:cs="Times New Roman"/>
            <w:color w:val="000000"/>
            <w:sz w:val="24"/>
            <w:szCs w:val="24"/>
          </w:rPr>
          <w:delText xml:space="preserve"> </w:delText>
        </w:r>
      </w:del>
      <w:r>
        <w:rPr>
          <w:rFonts w:ascii="Times New Roman" w:eastAsia="Times New Roman" w:hAnsi="Times New Roman" w:cs="Times New Roman"/>
          <w:color w:val="000000"/>
          <w:sz w:val="24"/>
          <w:szCs w:val="24"/>
        </w:rPr>
        <w:t xml:space="preserve">. </w:t>
      </w:r>
      <w:r w:rsidRPr="002F71F5">
        <w:rPr>
          <w:rFonts w:ascii="Times New Roman" w:eastAsia="Times New Roman" w:hAnsi="Times New Roman" w:cs="Times New Roman"/>
          <w:color w:val="000000"/>
          <w:sz w:val="24"/>
          <w:szCs w:val="24"/>
        </w:rPr>
        <w:t xml:space="preserve">Each pattern was presented once in a random order for each subject for a total of </w:t>
      </w:r>
      <w:r>
        <w:rPr>
          <w:rFonts w:ascii="Times New Roman" w:eastAsia="Times New Roman" w:hAnsi="Times New Roman" w:cs="Times New Roman"/>
          <w:color w:val="000000"/>
          <w:sz w:val="24"/>
          <w:szCs w:val="24"/>
        </w:rPr>
        <w:t xml:space="preserve">84 trials. </w:t>
      </w:r>
    </w:p>
    <w:p w14:paraId="47D17ECC" w14:textId="77777777" w:rsidR="0012449E" w:rsidRDefault="0012449E" w:rsidP="0012449E">
      <w:pPr>
        <w:spacing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Results</w:t>
      </w:r>
    </w:p>
    <w:p w14:paraId="4AFA2F2D" w14:textId="7DA62B06" w:rsidR="0012449E" w:rsidRDefault="0012449E" w:rsidP="0012449E">
      <w:pPr>
        <w:spacing w:line="480" w:lineRule="auto"/>
        <w:ind w:firstLine="720"/>
        <w:rPr>
          <w:rFonts w:ascii="Times New Roman" w:eastAsia="Times New Roman" w:hAnsi="Times New Roman" w:cs="Times New Roman"/>
          <w:color w:val="000000"/>
          <w:sz w:val="24"/>
          <w:szCs w:val="24"/>
        </w:rPr>
      </w:pPr>
      <w:r w:rsidRPr="00527E53">
        <w:rPr>
          <w:rFonts w:ascii="Times New Roman" w:eastAsia="Times New Roman" w:hAnsi="Times New Roman" w:cs="Times New Roman"/>
          <w:color w:val="000000"/>
          <w:sz w:val="24"/>
          <w:szCs w:val="24"/>
          <w:u w:val="single"/>
        </w:rPr>
        <w:t>Learning</w:t>
      </w:r>
      <w:r>
        <w:rPr>
          <w:rFonts w:ascii="Times New Roman" w:eastAsia="Times New Roman" w:hAnsi="Times New Roman" w:cs="Times New Roman"/>
          <w:color w:val="000000"/>
          <w:sz w:val="24"/>
          <w:szCs w:val="24"/>
        </w:rPr>
        <w:t xml:space="preserve">. </w:t>
      </w:r>
      <w:commentRangeStart w:id="6"/>
      <w:r w:rsidRPr="00064465">
        <w:rPr>
          <w:rFonts w:ascii="Times New Roman" w:eastAsia="Times New Roman" w:hAnsi="Times New Roman" w:cs="Times New Roman"/>
          <w:color w:val="000000"/>
          <w:sz w:val="24"/>
          <w:szCs w:val="24"/>
        </w:rPr>
        <w:t xml:space="preserve">Figure </w:t>
      </w:r>
      <w:ins w:id="7" w:author="Nosofsky, Robert M." w:date="2023-07-17T14:29:00Z">
        <w:r w:rsidR="0035229F">
          <w:rPr>
            <w:rFonts w:ascii="Times New Roman" w:eastAsia="Times New Roman" w:hAnsi="Times New Roman" w:cs="Times New Roman"/>
            <w:color w:val="000000"/>
            <w:sz w:val="24"/>
            <w:szCs w:val="24"/>
          </w:rPr>
          <w:t>1</w:t>
        </w:r>
        <w:commentRangeEnd w:id="6"/>
        <w:r w:rsidR="0035229F">
          <w:rPr>
            <w:rStyle w:val="CommentReference"/>
          </w:rPr>
          <w:commentReference w:id="6"/>
        </w:r>
      </w:ins>
      <w:del w:id="8" w:author="Nosofsky, Robert M." w:date="2023-07-17T14:29:00Z">
        <w:r w:rsidR="00C168DB" w:rsidDel="0035229F">
          <w:rPr>
            <w:rFonts w:ascii="Times New Roman" w:eastAsia="Times New Roman" w:hAnsi="Times New Roman" w:cs="Times New Roman"/>
            <w:color w:val="000000"/>
            <w:sz w:val="24"/>
            <w:szCs w:val="24"/>
          </w:rPr>
          <w:delText>X</w:delText>
        </w:r>
      </w:del>
      <w:r>
        <w:rPr>
          <w:rFonts w:ascii="Times New Roman" w:eastAsia="Times New Roman" w:hAnsi="Times New Roman" w:cs="Times New Roman"/>
          <w:color w:val="000000"/>
          <w:sz w:val="24"/>
          <w:szCs w:val="24"/>
        </w:rPr>
        <w:t xml:space="preserve"> </w:t>
      </w:r>
      <w:r w:rsidRPr="00064465">
        <w:rPr>
          <w:rFonts w:ascii="Times New Roman" w:eastAsia="Times New Roman" w:hAnsi="Times New Roman" w:cs="Times New Roman"/>
          <w:color w:val="000000"/>
          <w:sz w:val="24"/>
          <w:szCs w:val="24"/>
        </w:rPr>
        <w:t xml:space="preserve">shows the average proportion of correct classification responses over the training blocks for each of the four training conditions.  Across </w:t>
      </w:r>
      <w:ins w:id="9" w:author="Nosofsky, Robert M." w:date="2023-07-17T14:32:00Z">
        <w:r w:rsidR="0035229F">
          <w:rPr>
            <w:rFonts w:ascii="Times New Roman" w:eastAsia="Times New Roman" w:hAnsi="Times New Roman" w:cs="Times New Roman"/>
            <w:color w:val="000000"/>
            <w:sz w:val="24"/>
            <w:szCs w:val="24"/>
          </w:rPr>
          <w:t xml:space="preserve">all </w:t>
        </w:r>
      </w:ins>
      <w:r w:rsidRPr="00064465">
        <w:rPr>
          <w:rFonts w:ascii="Times New Roman" w:eastAsia="Times New Roman" w:hAnsi="Times New Roman" w:cs="Times New Roman"/>
          <w:color w:val="000000"/>
          <w:sz w:val="24"/>
          <w:szCs w:val="24"/>
        </w:rPr>
        <w:t xml:space="preserve">the training </w:t>
      </w:r>
      <w:r w:rsidRPr="00064465">
        <w:rPr>
          <w:rFonts w:ascii="Times New Roman" w:eastAsia="Times New Roman" w:hAnsi="Times New Roman" w:cs="Times New Roman"/>
          <w:color w:val="000000"/>
          <w:sz w:val="24"/>
          <w:szCs w:val="24"/>
        </w:rPr>
        <w:lastRenderedPageBreak/>
        <w:t xml:space="preserve">conditions, the classification accuracy gradually improves over the course of training.  </w:t>
      </w:r>
      <w:ins w:id="10" w:author="Nosofsky, Robert M." w:date="2023-07-17T14:30:00Z">
        <w:r w:rsidR="0035229F">
          <w:rPr>
            <w:rFonts w:ascii="Times New Roman" w:eastAsia="Times New Roman" w:hAnsi="Times New Roman" w:cs="Times New Roman"/>
            <w:color w:val="000000"/>
            <w:sz w:val="24"/>
            <w:szCs w:val="24"/>
          </w:rPr>
          <w:t>T</w:t>
        </w:r>
      </w:ins>
      <w:del w:id="11" w:author="Nosofsky, Robert M." w:date="2023-07-17T14:30:00Z">
        <w:r w:rsidRPr="00064465" w:rsidDel="0035229F">
          <w:rPr>
            <w:rFonts w:ascii="Times New Roman" w:eastAsia="Times New Roman" w:hAnsi="Times New Roman" w:cs="Times New Roman"/>
            <w:color w:val="000000"/>
            <w:sz w:val="24"/>
            <w:szCs w:val="24"/>
          </w:rPr>
          <w:delText>Particularly, t</w:delText>
        </w:r>
      </w:del>
      <w:r w:rsidRPr="00064465">
        <w:rPr>
          <w:rFonts w:ascii="Times New Roman" w:eastAsia="Times New Roman" w:hAnsi="Times New Roman" w:cs="Times New Roman"/>
          <w:color w:val="000000"/>
          <w:sz w:val="24"/>
          <w:szCs w:val="24"/>
        </w:rPr>
        <w:t xml:space="preserve">he low-distortion training condition </w:t>
      </w:r>
      <w:commentRangeStart w:id="12"/>
      <w:ins w:id="13" w:author="Nosofsky, Robert M." w:date="2023-07-17T14:30:00Z">
        <w:r w:rsidR="0035229F">
          <w:rPr>
            <w:rFonts w:ascii="Times New Roman" w:eastAsia="Times New Roman" w:hAnsi="Times New Roman" w:cs="Times New Roman"/>
            <w:color w:val="000000"/>
            <w:sz w:val="24"/>
            <w:szCs w:val="24"/>
          </w:rPr>
          <w:t>shows the highest accuracy</w:t>
        </w:r>
      </w:ins>
      <w:commentRangeEnd w:id="12"/>
      <w:ins w:id="14" w:author="Nosofsky, Robert M." w:date="2023-07-17T14:34:00Z">
        <w:r w:rsidR="00475925">
          <w:rPr>
            <w:rStyle w:val="CommentReference"/>
          </w:rPr>
          <w:commentReference w:id="12"/>
        </w:r>
      </w:ins>
      <w:ins w:id="15" w:author="Nosofsky, Robert M." w:date="2023-07-17T14:30:00Z">
        <w:r w:rsidR="0035229F">
          <w:rPr>
            <w:rFonts w:ascii="Times New Roman" w:eastAsia="Times New Roman" w:hAnsi="Times New Roman" w:cs="Times New Roman"/>
            <w:color w:val="000000"/>
            <w:sz w:val="24"/>
            <w:szCs w:val="24"/>
          </w:rPr>
          <w:t>,</w:t>
        </w:r>
      </w:ins>
      <w:del w:id="16" w:author="Nosofsky, Robert M." w:date="2023-07-17T14:30:00Z">
        <w:r w:rsidRPr="00064465" w:rsidDel="0035229F">
          <w:rPr>
            <w:rFonts w:ascii="Times New Roman" w:eastAsia="Times New Roman" w:hAnsi="Times New Roman" w:cs="Times New Roman"/>
            <w:color w:val="000000"/>
            <w:sz w:val="24"/>
            <w:szCs w:val="24"/>
          </w:rPr>
          <w:delText xml:space="preserve">exhibits the fastest rate of improvement, </w:delText>
        </w:r>
        <w:r w:rsidDel="0035229F">
          <w:rPr>
            <w:rFonts w:ascii="Times New Roman" w:eastAsia="Times New Roman" w:hAnsi="Times New Roman" w:cs="Times New Roman"/>
            <w:color w:val="000000"/>
            <w:sz w:val="24"/>
            <w:szCs w:val="24"/>
          </w:rPr>
          <w:delText>and</w:delText>
        </w:r>
      </w:del>
      <w:r>
        <w:rPr>
          <w:rFonts w:ascii="Times New Roman" w:eastAsia="Times New Roman" w:hAnsi="Times New Roman" w:cs="Times New Roman"/>
          <w:color w:val="000000"/>
          <w:sz w:val="24"/>
          <w:szCs w:val="24"/>
        </w:rPr>
        <w:t xml:space="preserve"> t</w:t>
      </w:r>
      <w:r w:rsidRPr="00064465">
        <w:rPr>
          <w:rFonts w:ascii="Times New Roman" w:eastAsia="Times New Roman" w:hAnsi="Times New Roman" w:cs="Times New Roman"/>
          <w:color w:val="000000"/>
          <w:sz w:val="24"/>
          <w:szCs w:val="24"/>
        </w:rPr>
        <w:t>he medium- and mixed-distortion conditions show</w:t>
      </w:r>
      <w:del w:id="17" w:author="Nosofsky, Robert M." w:date="2023-07-17T14:31:00Z">
        <w:r w:rsidRPr="00064465" w:rsidDel="0035229F">
          <w:rPr>
            <w:rFonts w:ascii="Times New Roman" w:eastAsia="Times New Roman" w:hAnsi="Times New Roman" w:cs="Times New Roman"/>
            <w:color w:val="000000"/>
            <w:sz w:val="24"/>
            <w:szCs w:val="24"/>
          </w:rPr>
          <w:delText>ed</w:delText>
        </w:r>
      </w:del>
      <w:r w:rsidRPr="0006446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intermediate</w:t>
      </w:r>
      <w:ins w:id="18" w:author="Nosofsky, Robert M." w:date="2023-07-17T14:31:00Z">
        <w:r w:rsidR="0035229F">
          <w:rPr>
            <w:rFonts w:ascii="Times New Roman" w:eastAsia="Times New Roman" w:hAnsi="Times New Roman" w:cs="Times New Roman"/>
            <w:color w:val="000000"/>
            <w:sz w:val="24"/>
            <w:szCs w:val="24"/>
          </w:rPr>
          <w:t xml:space="preserve"> levels of accuracy,</w:t>
        </w:r>
      </w:ins>
      <w:del w:id="19" w:author="Nosofsky, Robert M." w:date="2023-07-17T14:31:00Z">
        <w:r w:rsidRPr="00064465" w:rsidDel="0035229F">
          <w:rPr>
            <w:rFonts w:ascii="Times New Roman" w:eastAsia="Times New Roman" w:hAnsi="Times New Roman" w:cs="Times New Roman"/>
            <w:color w:val="000000"/>
            <w:sz w:val="24"/>
            <w:szCs w:val="24"/>
          </w:rPr>
          <w:delText xml:space="preserve"> rate of learning and </w:delText>
        </w:r>
        <w:r w:rsidDel="0035229F">
          <w:rPr>
            <w:rFonts w:ascii="Times New Roman" w:eastAsia="Times New Roman" w:hAnsi="Times New Roman" w:cs="Times New Roman"/>
            <w:color w:val="000000"/>
            <w:sz w:val="24"/>
            <w:szCs w:val="24"/>
          </w:rPr>
          <w:delText>classification accuracy at the end of training phase</w:delText>
        </w:r>
        <w:r w:rsidRPr="00064465" w:rsidDel="0035229F">
          <w:rPr>
            <w:rFonts w:ascii="Times New Roman" w:eastAsia="Times New Roman" w:hAnsi="Times New Roman" w:cs="Times New Roman"/>
            <w:color w:val="000000"/>
            <w:sz w:val="24"/>
            <w:szCs w:val="24"/>
          </w:rPr>
          <w:delText>,</w:delText>
        </w:r>
      </w:del>
      <w:r w:rsidRPr="00064465">
        <w:rPr>
          <w:rFonts w:ascii="Times New Roman" w:eastAsia="Times New Roman" w:hAnsi="Times New Roman" w:cs="Times New Roman"/>
          <w:color w:val="000000"/>
          <w:sz w:val="24"/>
          <w:szCs w:val="24"/>
        </w:rPr>
        <w:t xml:space="preserve"> while the high distortion condition</w:t>
      </w:r>
      <w:ins w:id="20" w:author="Nosofsky, Robert M." w:date="2023-07-17T14:31:00Z">
        <w:r w:rsidR="0035229F">
          <w:rPr>
            <w:rFonts w:ascii="Times New Roman" w:eastAsia="Times New Roman" w:hAnsi="Times New Roman" w:cs="Times New Roman"/>
            <w:color w:val="000000"/>
            <w:sz w:val="24"/>
            <w:szCs w:val="24"/>
          </w:rPr>
          <w:t xml:space="preserve"> shows </w:t>
        </w:r>
      </w:ins>
      <w:del w:id="21" w:author="Nosofsky, Robert M." w:date="2023-07-17T14:31:00Z">
        <w:r w:rsidRPr="00064465" w:rsidDel="0035229F">
          <w:rPr>
            <w:rFonts w:ascii="Times New Roman" w:eastAsia="Times New Roman" w:hAnsi="Times New Roman" w:cs="Times New Roman"/>
            <w:color w:val="000000"/>
            <w:sz w:val="24"/>
            <w:szCs w:val="24"/>
          </w:rPr>
          <w:delText xml:space="preserve"> has </w:delText>
        </w:r>
      </w:del>
      <w:r w:rsidRPr="00064465">
        <w:rPr>
          <w:rFonts w:ascii="Times New Roman" w:eastAsia="Times New Roman" w:hAnsi="Times New Roman" w:cs="Times New Roman"/>
          <w:color w:val="000000"/>
          <w:sz w:val="24"/>
          <w:szCs w:val="24"/>
        </w:rPr>
        <w:t xml:space="preserve">the lowest </w:t>
      </w:r>
      <w:del w:id="22" w:author="Nosofsky, Robert M." w:date="2023-07-17T14:31:00Z">
        <w:r w:rsidRPr="00064465" w:rsidDel="0035229F">
          <w:rPr>
            <w:rFonts w:ascii="Times New Roman" w:eastAsia="Times New Roman" w:hAnsi="Times New Roman" w:cs="Times New Roman"/>
            <w:color w:val="000000"/>
            <w:sz w:val="24"/>
            <w:szCs w:val="24"/>
          </w:rPr>
          <w:delText>terminal</w:delText>
        </w:r>
        <w:r w:rsidDel="0035229F">
          <w:rPr>
            <w:rFonts w:ascii="Times New Roman" w:eastAsia="Times New Roman" w:hAnsi="Times New Roman" w:cs="Times New Roman"/>
            <w:color w:val="000000"/>
            <w:sz w:val="24"/>
            <w:szCs w:val="24"/>
          </w:rPr>
          <w:delText xml:space="preserve"> </w:delText>
        </w:r>
      </w:del>
      <w:r>
        <w:rPr>
          <w:rFonts w:ascii="Times New Roman" w:eastAsia="Times New Roman" w:hAnsi="Times New Roman" w:cs="Times New Roman"/>
          <w:color w:val="000000"/>
          <w:sz w:val="24"/>
          <w:szCs w:val="24"/>
        </w:rPr>
        <w:t>accuracy</w:t>
      </w:r>
      <w:r w:rsidRPr="00064465">
        <w:rPr>
          <w:rFonts w:ascii="Times New Roman" w:eastAsia="Times New Roman" w:hAnsi="Times New Roman" w:cs="Times New Roman"/>
          <w:color w:val="000000"/>
          <w:sz w:val="24"/>
          <w:szCs w:val="24"/>
        </w:rPr>
        <w:t xml:space="preserve">. </w:t>
      </w:r>
    </w:p>
    <w:p w14:paraId="7AF0ADBB" w14:textId="61835ABD" w:rsidR="0012449E" w:rsidRDefault="0012449E" w:rsidP="0012449E">
      <w:pPr>
        <w:spacing w:line="480" w:lineRule="auto"/>
        <w:ind w:firstLine="720"/>
        <w:contextualSpacing/>
        <w:rPr>
          <w:rFonts w:ascii="Times New Roman" w:eastAsia="Times New Roman" w:hAnsi="Times New Roman" w:cs="Times New Roman"/>
          <w:color w:val="000000"/>
          <w:sz w:val="24"/>
          <w:szCs w:val="24"/>
        </w:rPr>
      </w:pPr>
      <w:r w:rsidRPr="00527E53">
        <w:rPr>
          <w:rFonts w:ascii="Times New Roman" w:eastAsia="Times New Roman" w:hAnsi="Times New Roman" w:cs="Times New Roman"/>
          <w:color w:val="000000"/>
          <w:sz w:val="24"/>
          <w:szCs w:val="24"/>
        </w:rPr>
        <w:t xml:space="preserve">To confirm these observations, we conducted a </w:t>
      </w:r>
      <w:commentRangeStart w:id="23"/>
      <w:ins w:id="24" w:author="Nosofsky, Robert M." w:date="2023-07-17T14:34:00Z">
        <w:r w:rsidR="00475925">
          <w:rPr>
            <w:rFonts w:ascii="Times New Roman" w:eastAsia="Times New Roman" w:hAnsi="Times New Roman" w:cs="Times New Roman"/>
            <w:color w:val="000000"/>
            <w:sz w:val="24"/>
            <w:szCs w:val="24"/>
          </w:rPr>
          <w:t>4</w:t>
        </w:r>
      </w:ins>
      <w:del w:id="25" w:author="Nosofsky, Robert M." w:date="2023-07-17T14:34:00Z">
        <w:r w:rsidRPr="00527E53" w:rsidDel="00475925">
          <w:rPr>
            <w:rFonts w:ascii="Times New Roman" w:eastAsia="Times New Roman" w:hAnsi="Times New Roman" w:cs="Times New Roman"/>
            <w:color w:val="000000"/>
            <w:sz w:val="24"/>
            <w:szCs w:val="24"/>
          </w:rPr>
          <w:delText>2</w:delText>
        </w:r>
      </w:del>
      <w:r w:rsidRPr="00527E53">
        <w:rPr>
          <w:rFonts w:ascii="Times New Roman" w:eastAsia="Times New Roman" w:hAnsi="Times New Roman" w:cs="Times New Roman"/>
          <w:color w:val="000000"/>
          <w:sz w:val="24"/>
          <w:szCs w:val="24"/>
        </w:rPr>
        <w:t>x10</w:t>
      </w:r>
      <w:commentRangeEnd w:id="23"/>
      <w:r w:rsidR="00475925">
        <w:rPr>
          <w:rStyle w:val="CommentReference"/>
        </w:rPr>
        <w:commentReference w:id="23"/>
      </w:r>
      <w:r w:rsidRPr="00527E53">
        <w:rPr>
          <w:rFonts w:ascii="Times New Roman" w:eastAsia="Times New Roman" w:hAnsi="Times New Roman" w:cs="Times New Roman"/>
          <w:color w:val="000000"/>
          <w:sz w:val="24"/>
          <w:szCs w:val="24"/>
        </w:rPr>
        <w:t xml:space="preserve"> mixed-model ANOVA using training conditions (low, med, high, mixed) and blocks as factors. The analysis revealed a significant main effect of blocks, </w:t>
      </w:r>
      <w:proofErr w:type="gramStart"/>
      <w:r w:rsidRPr="00527E53">
        <w:rPr>
          <w:rFonts w:ascii="Times New Roman" w:eastAsia="Times New Roman" w:hAnsi="Times New Roman" w:cs="Times New Roman"/>
          <w:color w:val="000000"/>
          <w:sz w:val="24"/>
          <w:szCs w:val="24"/>
        </w:rPr>
        <w:t>F(</w:t>
      </w:r>
      <w:proofErr w:type="gramEnd"/>
      <w:r w:rsidRPr="00527E53">
        <w:rPr>
          <w:rFonts w:ascii="Times New Roman" w:eastAsia="Times New Roman" w:hAnsi="Times New Roman" w:cs="Times New Roman"/>
          <w:color w:val="000000"/>
          <w:sz w:val="24"/>
          <w:szCs w:val="24"/>
        </w:rPr>
        <w:t xml:space="preserve">6.35, 1905.07) = 84.44, p &lt; .001, η2 = .220*.  The main effect of training conditions was also significant, </w:t>
      </w:r>
      <w:proofErr w:type="gramStart"/>
      <w:r w:rsidRPr="00527E53">
        <w:rPr>
          <w:rFonts w:ascii="Times New Roman" w:eastAsia="Times New Roman" w:hAnsi="Times New Roman" w:cs="Times New Roman"/>
          <w:color w:val="000000"/>
          <w:sz w:val="24"/>
          <w:szCs w:val="24"/>
        </w:rPr>
        <w:t>F(</w:t>
      </w:r>
      <w:proofErr w:type="gramEnd"/>
      <w:r w:rsidRPr="00527E53">
        <w:rPr>
          <w:rFonts w:ascii="Times New Roman" w:eastAsia="Times New Roman" w:hAnsi="Times New Roman" w:cs="Times New Roman"/>
          <w:color w:val="000000"/>
          <w:sz w:val="24"/>
          <w:szCs w:val="24"/>
        </w:rPr>
        <w:t xml:space="preserve">3,300) = 82.85 , p &lt; .001, η2 = .453, as was the interaction effect between learning condition and blocks, F(19.05, 1905.07) = 2.865, p &lt; .001, η2 = .028.  The mean proportion of correct responses </w:t>
      </w:r>
      <w:commentRangeStart w:id="26"/>
      <w:r w:rsidRPr="00527E53">
        <w:rPr>
          <w:rFonts w:ascii="Times New Roman" w:eastAsia="Times New Roman" w:hAnsi="Times New Roman" w:cs="Times New Roman"/>
          <w:color w:val="000000"/>
          <w:sz w:val="24"/>
          <w:szCs w:val="24"/>
        </w:rPr>
        <w:t xml:space="preserve">for the final training blocks </w:t>
      </w:r>
      <w:commentRangeEnd w:id="26"/>
      <w:r w:rsidR="00475925">
        <w:rPr>
          <w:rStyle w:val="CommentReference"/>
        </w:rPr>
        <w:commentReference w:id="26"/>
      </w:r>
      <w:r w:rsidRPr="00527E53">
        <w:rPr>
          <w:rFonts w:ascii="Times New Roman" w:eastAsia="Times New Roman" w:hAnsi="Times New Roman" w:cs="Times New Roman"/>
          <w:color w:val="000000"/>
          <w:sz w:val="24"/>
          <w:szCs w:val="24"/>
        </w:rPr>
        <w:t xml:space="preserve">is higher in the low condition (M = 0.905) than in the medium condition (M = 0.695), </w:t>
      </w:r>
      <w:proofErr w:type="gramStart"/>
      <w:r w:rsidRPr="00527E53">
        <w:rPr>
          <w:rFonts w:ascii="Times New Roman" w:eastAsia="Times New Roman" w:hAnsi="Times New Roman" w:cs="Times New Roman"/>
          <w:color w:val="000000"/>
          <w:sz w:val="24"/>
          <w:szCs w:val="24"/>
        </w:rPr>
        <w:t>t(</w:t>
      </w:r>
      <w:proofErr w:type="gramEnd"/>
      <w:r w:rsidRPr="00527E53">
        <w:rPr>
          <w:rFonts w:ascii="Times New Roman" w:eastAsia="Times New Roman" w:hAnsi="Times New Roman" w:cs="Times New Roman"/>
          <w:color w:val="000000"/>
          <w:sz w:val="24"/>
          <w:szCs w:val="24"/>
        </w:rPr>
        <w:t xml:space="preserve">132.3) = 8.05, p &lt; .001**, and higher in the medium condition than in the high condition (M = 0.502), t(151.0) = 6.33, p &lt; .001. </w:t>
      </w:r>
    </w:p>
    <w:p w14:paraId="7E45DDB5" w14:textId="77777777" w:rsidR="0012449E" w:rsidRPr="00527E53" w:rsidRDefault="0012449E" w:rsidP="0012449E">
      <w:pPr>
        <w:spacing w:line="480" w:lineRule="auto"/>
        <w:ind w:firstLine="720"/>
        <w:contextualSpacing/>
        <w:rPr>
          <w:rFonts w:ascii="Times New Roman" w:eastAsia="Times New Roman" w:hAnsi="Times New Roman" w:cs="Times New Roman"/>
          <w:color w:val="000000"/>
          <w:sz w:val="24"/>
          <w:szCs w:val="24"/>
        </w:rPr>
      </w:pPr>
    </w:p>
    <w:p w14:paraId="595775D8" w14:textId="106FB87A" w:rsidR="0012449E" w:rsidRDefault="0012449E" w:rsidP="0012449E">
      <w:pPr>
        <w:spacing w:line="480" w:lineRule="auto"/>
        <w:ind w:firstLine="720"/>
        <w:rPr>
          <w:rFonts w:ascii="Times New Roman" w:eastAsia="Times New Roman" w:hAnsi="Times New Roman" w:cs="Times New Roman"/>
          <w:color w:val="000000"/>
          <w:sz w:val="24"/>
          <w:szCs w:val="24"/>
        </w:rPr>
      </w:pPr>
      <w:r w:rsidRPr="00527E53">
        <w:rPr>
          <w:rFonts w:ascii="Times New Roman" w:eastAsia="Times New Roman" w:hAnsi="Times New Roman" w:cs="Times New Roman"/>
          <w:color w:val="000000"/>
          <w:sz w:val="24"/>
          <w:szCs w:val="24"/>
          <w:u w:val="single"/>
        </w:rPr>
        <w:t>Transfer.</w:t>
      </w:r>
      <w:r>
        <w:rPr>
          <w:rFonts w:ascii="Times New Roman" w:eastAsia="Times New Roman" w:hAnsi="Times New Roman" w:cs="Times New Roman"/>
          <w:color w:val="000000"/>
          <w:sz w:val="24"/>
          <w:szCs w:val="24"/>
        </w:rPr>
        <w:t xml:space="preserve"> </w:t>
      </w:r>
      <w:r w:rsidRPr="00064465">
        <w:rPr>
          <w:rFonts w:ascii="Times New Roman" w:eastAsia="Times New Roman" w:hAnsi="Times New Roman" w:cs="Times New Roman"/>
          <w:color w:val="000000"/>
          <w:sz w:val="24"/>
          <w:szCs w:val="24"/>
        </w:rPr>
        <w:t xml:space="preserve">Figure </w:t>
      </w:r>
      <w:ins w:id="27" w:author="Nosofsky, Robert M." w:date="2023-07-17T14:36:00Z">
        <w:r w:rsidR="00475925">
          <w:rPr>
            <w:rFonts w:ascii="Times New Roman" w:eastAsia="Times New Roman" w:hAnsi="Times New Roman" w:cs="Times New Roman"/>
            <w:color w:val="000000"/>
            <w:sz w:val="24"/>
            <w:szCs w:val="24"/>
          </w:rPr>
          <w:t>2</w:t>
        </w:r>
      </w:ins>
      <w:del w:id="28" w:author="Nosofsky, Robert M." w:date="2023-07-17T14:36:00Z">
        <w:r w:rsidR="00C168DB" w:rsidDel="00475925">
          <w:rPr>
            <w:rFonts w:ascii="Times New Roman" w:eastAsia="Times New Roman" w:hAnsi="Times New Roman" w:cs="Times New Roman"/>
            <w:color w:val="000000"/>
            <w:sz w:val="24"/>
            <w:szCs w:val="24"/>
          </w:rPr>
          <w:delText>X</w:delText>
        </w:r>
      </w:del>
      <w:r w:rsidRPr="00064465">
        <w:rPr>
          <w:rFonts w:ascii="Times New Roman" w:eastAsia="Times New Roman" w:hAnsi="Times New Roman" w:cs="Times New Roman"/>
          <w:color w:val="000000"/>
          <w:sz w:val="24"/>
          <w:szCs w:val="24"/>
        </w:rPr>
        <w:t xml:space="preserve"> shows the </w:t>
      </w:r>
      <w:r>
        <w:rPr>
          <w:rFonts w:ascii="Times New Roman" w:eastAsia="Times New Roman" w:hAnsi="Times New Roman" w:cs="Times New Roman"/>
          <w:color w:val="000000"/>
          <w:sz w:val="24"/>
          <w:szCs w:val="24"/>
        </w:rPr>
        <w:t>mean</w:t>
      </w:r>
      <w:r w:rsidRPr="00064465">
        <w:rPr>
          <w:rFonts w:ascii="Times New Roman" w:eastAsia="Times New Roman" w:hAnsi="Times New Roman" w:cs="Times New Roman"/>
          <w:color w:val="000000"/>
          <w:sz w:val="24"/>
          <w:szCs w:val="24"/>
        </w:rPr>
        <w:t xml:space="preserve"> proportion of correct responses for </w:t>
      </w:r>
      <w:ins w:id="29" w:author="Nosofsky, Robert M." w:date="2023-07-17T14:36:00Z">
        <w:r w:rsidR="00475925">
          <w:rPr>
            <w:rFonts w:ascii="Times New Roman" w:eastAsia="Times New Roman" w:hAnsi="Times New Roman" w:cs="Times New Roman"/>
            <w:color w:val="000000"/>
            <w:sz w:val="24"/>
            <w:szCs w:val="24"/>
          </w:rPr>
          <w:t>the different</w:t>
        </w:r>
      </w:ins>
      <w:del w:id="30" w:author="Nosofsky, Robert M." w:date="2023-07-17T14:36:00Z">
        <w:r w:rsidRPr="00064465" w:rsidDel="00475925">
          <w:rPr>
            <w:rFonts w:ascii="Times New Roman" w:eastAsia="Times New Roman" w:hAnsi="Times New Roman" w:cs="Times New Roman"/>
            <w:color w:val="000000"/>
            <w:sz w:val="24"/>
            <w:szCs w:val="24"/>
          </w:rPr>
          <w:delText>various</w:delText>
        </w:r>
      </w:del>
      <w:r w:rsidRPr="00064465">
        <w:rPr>
          <w:rFonts w:ascii="Times New Roman" w:eastAsia="Times New Roman" w:hAnsi="Times New Roman" w:cs="Times New Roman"/>
          <w:color w:val="000000"/>
          <w:sz w:val="24"/>
          <w:szCs w:val="24"/>
        </w:rPr>
        <w:t xml:space="preserve"> types of test </w:t>
      </w:r>
      <w:r>
        <w:rPr>
          <w:rFonts w:ascii="Times New Roman" w:eastAsia="Times New Roman" w:hAnsi="Times New Roman" w:cs="Times New Roman"/>
          <w:color w:val="000000"/>
          <w:sz w:val="24"/>
          <w:szCs w:val="24"/>
        </w:rPr>
        <w:t>patterns</w:t>
      </w:r>
      <w:r w:rsidRPr="00064465">
        <w:rPr>
          <w:rFonts w:ascii="Times New Roman" w:eastAsia="Times New Roman" w:hAnsi="Times New Roman" w:cs="Times New Roman"/>
          <w:color w:val="000000"/>
          <w:sz w:val="24"/>
          <w:szCs w:val="24"/>
        </w:rPr>
        <w:t>.  The general trend is that</w:t>
      </w:r>
      <w:r>
        <w:rPr>
          <w:rFonts w:ascii="Times New Roman" w:eastAsia="Times New Roman" w:hAnsi="Times New Roman" w:cs="Times New Roman"/>
          <w:color w:val="000000"/>
          <w:sz w:val="24"/>
          <w:szCs w:val="24"/>
        </w:rPr>
        <w:t xml:space="preserve">, across training conditions, </w:t>
      </w:r>
      <w:r w:rsidRPr="00064465">
        <w:rPr>
          <w:rFonts w:ascii="Times New Roman" w:eastAsia="Times New Roman" w:hAnsi="Times New Roman" w:cs="Times New Roman"/>
          <w:color w:val="000000"/>
          <w:sz w:val="24"/>
          <w:szCs w:val="24"/>
        </w:rPr>
        <w:t xml:space="preserve">the classification accuracy is the highest for the prototypes, and </w:t>
      </w:r>
      <w:del w:id="31" w:author="Nosofsky, Robert M." w:date="2023-07-17T14:37:00Z">
        <w:r w:rsidRPr="00064465" w:rsidDel="00475925">
          <w:rPr>
            <w:rFonts w:ascii="Times New Roman" w:eastAsia="Times New Roman" w:hAnsi="Times New Roman" w:cs="Times New Roman"/>
            <w:color w:val="000000"/>
            <w:sz w:val="24"/>
            <w:szCs w:val="24"/>
          </w:rPr>
          <w:delText xml:space="preserve">gradually </w:delText>
        </w:r>
      </w:del>
      <w:r w:rsidRPr="00064465">
        <w:rPr>
          <w:rFonts w:ascii="Times New Roman" w:eastAsia="Times New Roman" w:hAnsi="Times New Roman" w:cs="Times New Roman"/>
          <w:color w:val="000000"/>
          <w:sz w:val="24"/>
          <w:szCs w:val="24"/>
        </w:rPr>
        <w:t xml:space="preserve">decreases in the order of low-, medium- and high-level distortion test patterns. </w:t>
      </w:r>
      <w:commentRangeStart w:id="32"/>
      <w:r>
        <w:rPr>
          <w:rFonts w:ascii="Times New Roman" w:eastAsia="Times New Roman" w:hAnsi="Times New Roman" w:cs="Times New Roman"/>
          <w:color w:val="000000"/>
          <w:sz w:val="24"/>
          <w:szCs w:val="24"/>
        </w:rPr>
        <w:t>Moreover, the novel high distortions were classified with notably lower accuracy in the high-distortion training condition than in the three other conditions. In addition, the novel medium distortions were also classified with lower accuracy in the medium-distortion</w:t>
      </w:r>
      <w:ins w:id="33" w:author="Nosofsky, Robert M." w:date="2023-07-17T14:37:00Z">
        <w:r w:rsidR="00475925">
          <w:rPr>
            <w:rFonts w:ascii="Times New Roman" w:eastAsia="Times New Roman" w:hAnsi="Times New Roman" w:cs="Times New Roman"/>
            <w:color w:val="000000"/>
            <w:sz w:val="24"/>
            <w:szCs w:val="24"/>
          </w:rPr>
          <w:t xml:space="preserve"> and mixed-distortion</w:t>
        </w:r>
      </w:ins>
      <w:r>
        <w:rPr>
          <w:rFonts w:ascii="Times New Roman" w:eastAsia="Times New Roman" w:hAnsi="Times New Roman" w:cs="Times New Roman"/>
          <w:color w:val="000000"/>
          <w:sz w:val="24"/>
          <w:szCs w:val="24"/>
        </w:rPr>
        <w:t xml:space="preserve"> training condition than in the low-distortion condition.</w:t>
      </w:r>
      <w:commentRangeEnd w:id="32"/>
      <w:r w:rsidR="00475925">
        <w:rPr>
          <w:rStyle w:val="CommentReference"/>
        </w:rPr>
        <w:commentReference w:id="32"/>
      </w:r>
    </w:p>
    <w:p w14:paraId="0B50BA83" w14:textId="345C6C3E" w:rsidR="0012449E" w:rsidRPr="00527E53" w:rsidRDefault="0012449E" w:rsidP="0012449E">
      <w:pPr>
        <w:spacing w:line="480" w:lineRule="auto"/>
        <w:ind w:firstLine="720"/>
        <w:contextualSpacing/>
        <w:rPr>
          <w:rFonts w:ascii="Times New Roman" w:eastAsia="Times New Roman" w:hAnsi="Times New Roman" w:cs="Times New Roman"/>
          <w:color w:val="000000"/>
          <w:sz w:val="24"/>
          <w:szCs w:val="24"/>
        </w:rPr>
      </w:pPr>
      <w:r w:rsidRPr="00527E53">
        <w:rPr>
          <w:rFonts w:ascii="Times New Roman" w:eastAsia="Times New Roman" w:hAnsi="Times New Roman" w:cs="Times New Roman"/>
          <w:color w:val="000000"/>
          <w:sz w:val="24"/>
          <w:szCs w:val="24"/>
        </w:rPr>
        <w:lastRenderedPageBreak/>
        <w:t xml:space="preserve">To confirm these observations, we conducted a </w:t>
      </w:r>
      <w:ins w:id="34" w:author="Nosofsky, Robert M." w:date="2023-07-17T14:39:00Z">
        <w:r w:rsidR="00475925">
          <w:rPr>
            <w:rFonts w:ascii="Times New Roman" w:eastAsia="Times New Roman" w:hAnsi="Times New Roman" w:cs="Times New Roman"/>
            <w:color w:val="000000"/>
            <w:sz w:val="24"/>
            <w:szCs w:val="24"/>
          </w:rPr>
          <w:t>4</w:t>
        </w:r>
      </w:ins>
      <w:del w:id="35" w:author="Nosofsky, Robert M." w:date="2023-07-17T14:39:00Z">
        <w:r w:rsidRPr="00527E53" w:rsidDel="00475925">
          <w:rPr>
            <w:rFonts w:ascii="Times New Roman" w:eastAsia="Times New Roman" w:hAnsi="Times New Roman" w:cs="Times New Roman"/>
            <w:color w:val="000000"/>
            <w:sz w:val="24"/>
            <w:szCs w:val="24"/>
          </w:rPr>
          <w:delText>2</w:delText>
        </w:r>
      </w:del>
      <w:r w:rsidRPr="00527E53">
        <w:rPr>
          <w:rFonts w:ascii="Times New Roman" w:eastAsia="Times New Roman" w:hAnsi="Times New Roman" w:cs="Times New Roman"/>
          <w:color w:val="000000"/>
          <w:sz w:val="24"/>
          <w:szCs w:val="24"/>
        </w:rPr>
        <w:t xml:space="preserve">x4 mixed-model ANOVA, using condition (low, medium, high, mixed) and novel pattern type (prototype, new-low, new-medium, new-high) as factors. The analysis revealed a significant main effect of pattern type, </w:t>
      </w:r>
      <w:proofErr w:type="gramStart"/>
      <w:r w:rsidRPr="00527E53">
        <w:rPr>
          <w:rFonts w:ascii="Times New Roman" w:eastAsia="Times New Roman" w:hAnsi="Times New Roman" w:cs="Times New Roman"/>
          <w:color w:val="000000"/>
          <w:sz w:val="24"/>
          <w:szCs w:val="24"/>
        </w:rPr>
        <w:t>F(</w:t>
      </w:r>
      <w:proofErr w:type="gramEnd"/>
      <w:r w:rsidRPr="00527E53">
        <w:rPr>
          <w:rFonts w:ascii="Times New Roman" w:eastAsia="Times New Roman" w:hAnsi="Times New Roman" w:cs="Times New Roman"/>
          <w:color w:val="000000"/>
          <w:sz w:val="24"/>
          <w:szCs w:val="24"/>
        </w:rPr>
        <w:t xml:space="preserve">2.62, 779.36) = 128.5, p &lt; .001, η2 = .092; a significant main effect of learning condition, F(3,300) = 15.35, p &lt; .001, η2 = .091; and a significant interaction between the two factors, F(7.79, 779.36) = 4.4, p &lt; .001, η2 = .010.  For the novel high-distortion patterns, the mean proportion of correct responses is significantly lower in the high condition (M = .512) than in the medium condition (M = .631), </w:t>
      </w:r>
      <w:proofErr w:type="gramStart"/>
      <w:r w:rsidRPr="00527E53">
        <w:rPr>
          <w:rFonts w:ascii="Times New Roman" w:eastAsia="Times New Roman" w:hAnsi="Times New Roman" w:cs="Times New Roman"/>
          <w:color w:val="000000"/>
          <w:sz w:val="24"/>
          <w:szCs w:val="24"/>
        </w:rPr>
        <w:t>t(</w:t>
      </w:r>
      <w:proofErr w:type="gramEnd"/>
      <w:r w:rsidRPr="00527E53">
        <w:rPr>
          <w:rFonts w:ascii="Times New Roman" w:eastAsia="Times New Roman" w:hAnsi="Times New Roman" w:cs="Times New Roman"/>
          <w:color w:val="000000"/>
          <w:sz w:val="24"/>
          <w:szCs w:val="24"/>
        </w:rPr>
        <w:t xml:space="preserve">150.7) = 4.024, p &lt; .001, the mixed condition (M = .593), t(146.8) = 2.655, p = .036, </w:t>
      </w:r>
      <w:commentRangeStart w:id="36"/>
      <w:r w:rsidRPr="00527E53">
        <w:rPr>
          <w:rFonts w:ascii="Times New Roman" w:eastAsia="Times New Roman" w:hAnsi="Times New Roman" w:cs="Times New Roman"/>
          <w:color w:val="000000"/>
          <w:sz w:val="24"/>
          <w:szCs w:val="24"/>
        </w:rPr>
        <w:t>and</w:t>
      </w:r>
      <w:commentRangeEnd w:id="36"/>
      <w:r w:rsidR="00475925">
        <w:rPr>
          <w:rStyle w:val="CommentReference"/>
        </w:rPr>
        <w:commentReference w:id="36"/>
      </w:r>
      <w:r w:rsidRPr="00527E53">
        <w:rPr>
          <w:rFonts w:ascii="Times New Roman" w:eastAsia="Times New Roman" w:hAnsi="Times New Roman" w:cs="Times New Roman"/>
          <w:color w:val="000000"/>
          <w:sz w:val="24"/>
          <w:szCs w:val="24"/>
        </w:rPr>
        <w:t xml:space="preserve"> </w:t>
      </w:r>
      <w:bookmarkStart w:id="37" w:name="_GoBack"/>
      <w:bookmarkEnd w:id="37"/>
      <w:del w:id="38" w:author="mingjia hu" w:date="2023-07-17T15:22:00Z">
        <w:r w:rsidRPr="00527E53" w:rsidDel="000623BE">
          <w:rPr>
            <w:rFonts w:ascii="Times New Roman" w:eastAsia="Times New Roman" w:hAnsi="Times New Roman" w:cs="Times New Roman"/>
            <w:color w:val="000000"/>
            <w:sz w:val="24"/>
            <w:szCs w:val="24"/>
          </w:rPr>
          <w:delText xml:space="preserve">even in </w:delText>
        </w:r>
      </w:del>
      <w:r w:rsidRPr="00527E53">
        <w:rPr>
          <w:rFonts w:ascii="Times New Roman" w:eastAsia="Times New Roman" w:hAnsi="Times New Roman" w:cs="Times New Roman"/>
          <w:color w:val="000000"/>
          <w:sz w:val="24"/>
          <w:szCs w:val="24"/>
        </w:rPr>
        <w:t xml:space="preserve">the low condition (M = .637), t(135.5) = 4.786, p &lt; .001. For the novel medium-distortion patterns, the mean proportion of correct responses is significantly lower in the medium condition (M = .692) than in the low condition (M = .771), </w:t>
      </w:r>
      <w:proofErr w:type="gramStart"/>
      <w:r w:rsidRPr="00527E53">
        <w:rPr>
          <w:rFonts w:ascii="Times New Roman" w:eastAsia="Times New Roman" w:hAnsi="Times New Roman" w:cs="Times New Roman"/>
          <w:color w:val="000000"/>
          <w:sz w:val="24"/>
          <w:szCs w:val="24"/>
        </w:rPr>
        <w:t>t(</w:t>
      </w:r>
      <w:proofErr w:type="gramEnd"/>
      <w:r w:rsidRPr="00527E53">
        <w:rPr>
          <w:rFonts w:ascii="Times New Roman" w:eastAsia="Times New Roman" w:hAnsi="Times New Roman" w:cs="Times New Roman"/>
          <w:color w:val="000000"/>
          <w:sz w:val="24"/>
          <w:szCs w:val="24"/>
        </w:rPr>
        <w:t xml:space="preserve">146.8) = 2.631, p = .036. </w:t>
      </w:r>
    </w:p>
    <w:p w14:paraId="330FDB4E" w14:textId="43777B22" w:rsidR="0012449E" w:rsidRDefault="0012449E" w:rsidP="0012449E">
      <w:pPr>
        <w:spacing w:line="480" w:lineRule="auto"/>
        <w:ind w:firstLine="720"/>
        <w:contextualSpacing/>
        <w:rPr>
          <w:rFonts w:ascii="Times New Roman" w:hAnsi="Times New Roman" w:cs="Times New Roman"/>
          <w:color w:val="000000"/>
          <w:sz w:val="24"/>
          <w:szCs w:val="24"/>
        </w:rPr>
      </w:pPr>
      <w:commentRangeStart w:id="39"/>
      <w:r w:rsidRPr="00527E53">
        <w:rPr>
          <w:rFonts w:ascii="Times New Roman" w:eastAsia="Times New Roman" w:hAnsi="Times New Roman" w:cs="Times New Roman"/>
          <w:color w:val="000000"/>
          <w:sz w:val="24"/>
          <w:szCs w:val="24"/>
        </w:rPr>
        <w:t>In our subsequent modeling analysis, we decided to conduct separate analyses on all subjects and those subjects with adequate overall accuracy during the transfer phase. A</w:t>
      </w:r>
      <w:r w:rsidR="00C168DB">
        <w:rPr>
          <w:rFonts w:ascii="Times New Roman" w:eastAsia="Times New Roman" w:hAnsi="Times New Roman" w:cs="Times New Roman"/>
          <w:color w:val="000000"/>
          <w:sz w:val="24"/>
          <w:szCs w:val="24"/>
        </w:rPr>
        <w:t xml:space="preserve">s can be seen in </w:t>
      </w:r>
      <w:ins w:id="40" w:author="Nosofsky, Robert M." w:date="2023-07-17T14:47:00Z">
        <w:r w:rsidR="00AE7851">
          <w:rPr>
            <w:rFonts w:ascii="Times New Roman" w:eastAsia="Times New Roman" w:hAnsi="Times New Roman" w:cs="Times New Roman"/>
            <w:color w:val="000000"/>
            <w:sz w:val="24"/>
            <w:szCs w:val="24"/>
          </w:rPr>
          <w:t>F</w:t>
        </w:r>
      </w:ins>
      <w:del w:id="41" w:author="Nosofsky, Robert M." w:date="2023-07-17T14:47:00Z">
        <w:r w:rsidR="00C168DB" w:rsidDel="00AE7851">
          <w:rPr>
            <w:rFonts w:ascii="Times New Roman" w:eastAsia="Times New Roman" w:hAnsi="Times New Roman" w:cs="Times New Roman"/>
            <w:color w:val="000000"/>
            <w:sz w:val="24"/>
            <w:szCs w:val="24"/>
          </w:rPr>
          <w:delText>f</w:delText>
        </w:r>
      </w:del>
      <w:r w:rsidR="00C168DB">
        <w:rPr>
          <w:rFonts w:ascii="Times New Roman" w:eastAsia="Times New Roman" w:hAnsi="Times New Roman" w:cs="Times New Roman"/>
          <w:color w:val="000000"/>
          <w:sz w:val="24"/>
          <w:szCs w:val="24"/>
        </w:rPr>
        <w:t xml:space="preserve">igure </w:t>
      </w:r>
      <w:ins w:id="42" w:author="Nosofsky, Robert M." w:date="2023-07-17T14:44:00Z">
        <w:r w:rsidR="00AE7851">
          <w:rPr>
            <w:rFonts w:ascii="Times New Roman" w:eastAsia="Times New Roman" w:hAnsi="Times New Roman" w:cs="Times New Roman"/>
            <w:color w:val="000000"/>
            <w:sz w:val="24"/>
            <w:szCs w:val="24"/>
          </w:rPr>
          <w:t>3</w:t>
        </w:r>
      </w:ins>
      <w:del w:id="43" w:author="Nosofsky, Robert M." w:date="2023-07-17T14:44:00Z">
        <w:r w:rsidR="00C168DB" w:rsidDel="00AE7851">
          <w:rPr>
            <w:rFonts w:ascii="Times New Roman" w:eastAsia="Times New Roman" w:hAnsi="Times New Roman" w:cs="Times New Roman"/>
            <w:color w:val="000000"/>
            <w:sz w:val="24"/>
            <w:szCs w:val="24"/>
          </w:rPr>
          <w:delText>X</w:delText>
        </w:r>
      </w:del>
      <w:r w:rsidRPr="00527E53">
        <w:rPr>
          <w:rFonts w:ascii="Times New Roman" w:eastAsia="Times New Roman" w:hAnsi="Times New Roman" w:cs="Times New Roman"/>
          <w:color w:val="000000"/>
          <w:sz w:val="24"/>
          <w:szCs w:val="24"/>
        </w:rPr>
        <w:t>, there are discernible variations in both the overall classification accuracy and the subject-level distribution across training conditions. For each condition, we computed individual test accuracies by averaging the proportions of correct responses over all pattern types, and decided to retain for our subsequent analyses the proportion of subjects with the highest 90% of individual test accuracies in each condition (rather than setting separate training criterion for each condition). As a result, t</w:t>
      </w:r>
      <w:r>
        <w:rPr>
          <w:rFonts w:ascii="Times New Roman" w:eastAsia="Times New Roman" w:hAnsi="Times New Roman" w:cs="Times New Roman"/>
          <w:color w:val="000000"/>
          <w:sz w:val="24"/>
          <w:szCs w:val="24"/>
        </w:rPr>
        <w:t>here remained 70</w:t>
      </w:r>
      <w:r w:rsidRPr="002F71F5">
        <w:rPr>
          <w:rFonts w:ascii="Times New Roman" w:eastAsia="Times New Roman" w:hAnsi="Times New Roman" w:cs="Times New Roman"/>
          <w:color w:val="000000"/>
          <w:sz w:val="24"/>
          <w:szCs w:val="24"/>
        </w:rPr>
        <w:t xml:space="preserve"> subjects in the </w:t>
      </w:r>
      <w:r>
        <w:rPr>
          <w:rFonts w:ascii="Times New Roman" w:eastAsia="Times New Roman" w:hAnsi="Times New Roman" w:cs="Times New Roman"/>
          <w:color w:val="000000"/>
          <w:sz w:val="24"/>
          <w:szCs w:val="24"/>
        </w:rPr>
        <w:t xml:space="preserve">low-distortion condition, 71 in the medium-distortion condition, 68 in the high-distortion condition and 67 in the mixed-distortion condition. </w:t>
      </w:r>
      <w:r w:rsidRPr="00527E53">
        <w:rPr>
          <w:rFonts w:ascii="Times New Roman" w:eastAsia="Times New Roman" w:hAnsi="Times New Roman" w:cs="Times New Roman"/>
          <w:color w:val="000000"/>
          <w:sz w:val="24"/>
          <w:szCs w:val="24"/>
        </w:rPr>
        <w:t>Even after removing the lower performing subjects from all</w:t>
      </w:r>
      <w:r>
        <w:rPr>
          <w:rFonts w:ascii="Times New Roman" w:hAnsi="Times New Roman" w:cs="Times New Roman"/>
          <w:color w:val="000000"/>
          <w:sz w:val="24"/>
          <w:szCs w:val="24"/>
        </w:rPr>
        <w:t xml:space="preserve"> conditions, mean proportion correct for novel high-distortion patterns in the high-distortion condition (M = 0.538) remained significantly lower than in the medium-distortion condition </w:t>
      </w:r>
      <w:r>
        <w:rPr>
          <w:rFonts w:ascii="Times New Roman" w:hAnsi="Times New Roman" w:cs="Times New Roman"/>
          <w:color w:val="000000"/>
          <w:sz w:val="24"/>
          <w:szCs w:val="24"/>
        </w:rPr>
        <w:lastRenderedPageBreak/>
        <w:t xml:space="preserve">(M=0.661), t(135.0)=4.345, p&lt; .001, the mixed-distortion condition (M=0.626), t(132.7) = 3.045, p = .032, and the low-distortion condition (M=0.657),t(119.4) = 4.660, p&lt; .001. For the novel medium-distortion patterns, the mean proportion correct in the medium-distortion condition (M = 0.732) also remained significantly lower than the low-distortion condition </w:t>
      </w:r>
      <w:r w:rsidRPr="00527E53">
        <w:rPr>
          <w:rFonts w:ascii="Times New Roman" w:hAnsi="Times New Roman" w:cs="Times New Roman"/>
          <w:color w:val="000000"/>
          <w:sz w:val="24"/>
          <w:szCs w:val="24"/>
        </w:rPr>
        <w:t xml:space="preserve">(M = .809), </w:t>
      </w:r>
      <w:proofErr w:type="gramStart"/>
      <w:r w:rsidRPr="00527E53">
        <w:rPr>
          <w:rFonts w:ascii="Times New Roman" w:hAnsi="Times New Roman" w:cs="Times New Roman"/>
          <w:color w:val="000000"/>
          <w:sz w:val="24"/>
          <w:szCs w:val="24"/>
        </w:rPr>
        <w:t>t(</w:t>
      </w:r>
      <w:proofErr w:type="gramEnd"/>
      <w:r w:rsidRPr="00527E53">
        <w:rPr>
          <w:rFonts w:ascii="Times New Roman" w:hAnsi="Times New Roman" w:cs="Times New Roman"/>
          <w:color w:val="000000"/>
          <w:sz w:val="24"/>
          <w:szCs w:val="24"/>
        </w:rPr>
        <w:t>125.4) = 3.210, p = .008.</w:t>
      </w:r>
      <w:r>
        <w:rPr>
          <w:rFonts w:ascii="Times New Roman" w:hAnsi="Times New Roman" w:cs="Times New Roman"/>
          <w:color w:val="000000"/>
          <w:sz w:val="24"/>
          <w:szCs w:val="24"/>
        </w:rPr>
        <w:t xml:space="preserve">  As shown in </w:t>
      </w:r>
      <w:ins w:id="44" w:author="Nosofsky, Robert M." w:date="2023-07-17T14:48:00Z">
        <w:r w:rsidR="00AE7851">
          <w:rPr>
            <w:rFonts w:ascii="Times New Roman" w:hAnsi="Times New Roman" w:cs="Times New Roman"/>
            <w:color w:val="000000"/>
            <w:sz w:val="24"/>
            <w:szCs w:val="24"/>
          </w:rPr>
          <w:t>F</w:t>
        </w:r>
      </w:ins>
      <w:del w:id="45" w:author="Nosofsky, Robert M." w:date="2023-07-17T14:48:00Z">
        <w:r w:rsidDel="00AE7851">
          <w:rPr>
            <w:rFonts w:ascii="Times New Roman" w:hAnsi="Times New Roman" w:cs="Times New Roman"/>
            <w:color w:val="000000"/>
            <w:sz w:val="24"/>
            <w:szCs w:val="24"/>
          </w:rPr>
          <w:delText>f</w:delText>
        </w:r>
      </w:del>
      <w:r>
        <w:rPr>
          <w:rFonts w:ascii="Times New Roman" w:hAnsi="Times New Roman" w:cs="Times New Roman"/>
          <w:color w:val="000000"/>
          <w:sz w:val="24"/>
          <w:szCs w:val="24"/>
        </w:rPr>
        <w:t xml:space="preserve">igure </w:t>
      </w:r>
      <w:ins w:id="46" w:author="Nosofsky, Robert M." w:date="2023-07-17T14:48:00Z">
        <w:r w:rsidR="00AE7851">
          <w:rPr>
            <w:rFonts w:ascii="Times New Roman" w:hAnsi="Times New Roman" w:cs="Times New Roman"/>
            <w:color w:val="000000"/>
            <w:sz w:val="24"/>
            <w:szCs w:val="24"/>
          </w:rPr>
          <w:t>4</w:t>
        </w:r>
      </w:ins>
      <w:del w:id="47" w:author="Nosofsky, Robert M." w:date="2023-07-17T14:48:00Z">
        <w:r w:rsidDel="00AE7851">
          <w:rPr>
            <w:rFonts w:ascii="Times New Roman" w:hAnsi="Times New Roman" w:cs="Times New Roman"/>
            <w:color w:val="000000"/>
            <w:sz w:val="24"/>
            <w:szCs w:val="24"/>
          </w:rPr>
          <w:delText>X</w:delText>
        </w:r>
      </w:del>
      <w:r>
        <w:rPr>
          <w:rFonts w:ascii="Times New Roman" w:hAnsi="Times New Roman" w:cs="Times New Roman"/>
          <w:color w:val="000000"/>
          <w:sz w:val="24"/>
          <w:szCs w:val="24"/>
        </w:rPr>
        <w:t>, the overall patterns of transfer results stayed the same as in the analysis in which all subjects were included.</w:t>
      </w:r>
      <w:commentRangeEnd w:id="39"/>
      <w:r w:rsidR="00AE7851">
        <w:rPr>
          <w:rStyle w:val="CommentReference"/>
        </w:rPr>
        <w:commentReference w:id="39"/>
      </w:r>
    </w:p>
    <w:p w14:paraId="025CFD28" w14:textId="77777777" w:rsidR="0012449E" w:rsidRDefault="0012449E" w:rsidP="0012449E">
      <w:pPr>
        <w:spacing w:line="480" w:lineRule="auto"/>
        <w:ind w:firstLine="720"/>
        <w:contextualSpacing/>
        <w:rPr>
          <w:rFonts w:ascii="Times New Roman" w:hAnsi="Times New Roman" w:cs="Times New Roman"/>
          <w:color w:val="000000"/>
          <w:sz w:val="24"/>
          <w:szCs w:val="24"/>
        </w:rPr>
      </w:pPr>
    </w:p>
    <w:p w14:paraId="44689563" w14:textId="77777777" w:rsidR="0012449E" w:rsidRPr="00FC5D82" w:rsidRDefault="0012449E" w:rsidP="0012449E">
      <w:pPr>
        <w:spacing w:line="480" w:lineRule="auto"/>
        <w:contextualSpacing/>
        <w:rPr>
          <w:rFonts w:ascii="Times New Roman" w:eastAsia="Times New Roman" w:hAnsi="Times New Roman" w:cs="Times New Roman"/>
          <w:color w:val="000000"/>
          <w:sz w:val="24"/>
          <w:szCs w:val="24"/>
        </w:rPr>
      </w:pPr>
      <w:r>
        <w:rPr>
          <w:rFonts w:ascii="Times New Roman" w:hAnsi="Times New Roman" w:cs="Times New Roman"/>
          <w:sz w:val="24"/>
          <w:szCs w:val="24"/>
        </w:rPr>
        <w:t>*</w:t>
      </w:r>
      <w:r w:rsidRPr="00012DF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w:t>
      </w:r>
      <w:r w:rsidRPr="002F71F5">
        <w:rPr>
          <w:rFonts w:ascii="Times New Roman" w:eastAsia="Times New Roman" w:hAnsi="Times New Roman" w:cs="Times New Roman"/>
          <w:color w:val="000000"/>
          <w:sz w:val="24"/>
          <w:szCs w:val="24"/>
        </w:rPr>
        <w:t>Greenhouse-</w:t>
      </w:r>
      <w:proofErr w:type="spellStart"/>
      <w:r w:rsidRPr="002F71F5">
        <w:rPr>
          <w:rFonts w:ascii="Times New Roman" w:eastAsia="Times New Roman" w:hAnsi="Times New Roman" w:cs="Times New Roman"/>
          <w:color w:val="000000"/>
          <w:sz w:val="24"/>
          <w:szCs w:val="24"/>
        </w:rPr>
        <w:t>Geisser</w:t>
      </w:r>
      <w:proofErr w:type="spellEnd"/>
      <w:r w:rsidRPr="002F71F5">
        <w:rPr>
          <w:rFonts w:ascii="Times New Roman" w:eastAsia="Times New Roman" w:hAnsi="Times New Roman" w:cs="Times New Roman"/>
          <w:color w:val="000000"/>
          <w:sz w:val="24"/>
          <w:szCs w:val="24"/>
        </w:rPr>
        <w:t xml:space="preserve"> correction </w:t>
      </w:r>
      <w:r>
        <w:rPr>
          <w:rFonts w:ascii="Times New Roman" w:eastAsia="Times New Roman" w:hAnsi="Times New Roman" w:cs="Times New Roman"/>
          <w:color w:val="000000"/>
          <w:sz w:val="24"/>
          <w:szCs w:val="24"/>
        </w:rPr>
        <w:t xml:space="preserve">was </w:t>
      </w:r>
      <w:r w:rsidRPr="002F71F5">
        <w:rPr>
          <w:rFonts w:ascii="Times New Roman" w:eastAsia="Times New Roman" w:hAnsi="Times New Roman" w:cs="Times New Roman"/>
          <w:color w:val="000000"/>
          <w:sz w:val="24"/>
          <w:szCs w:val="24"/>
        </w:rPr>
        <w:t>applied for violation of the sphericity assumption</w:t>
      </w:r>
      <w:r>
        <w:rPr>
          <w:rFonts w:ascii="Times New Roman" w:eastAsia="Times New Roman" w:hAnsi="Times New Roman" w:cs="Times New Roman"/>
          <w:color w:val="000000"/>
          <w:sz w:val="24"/>
          <w:szCs w:val="24"/>
        </w:rPr>
        <w:t>.</w:t>
      </w:r>
    </w:p>
    <w:p w14:paraId="7B37D719" w14:textId="030DB91D" w:rsidR="0012449E" w:rsidRDefault="0012449E" w:rsidP="0012449E">
      <w:pPr>
        <w:spacing w:line="480" w:lineRule="auto"/>
        <w:contextualSpacing/>
        <w:rPr>
          <w:ins w:id="48" w:author="Nosofsky, Robert M." w:date="2023-07-17T14:49:00Z"/>
          <w:rFonts w:ascii="Times New Roman" w:eastAsia="Times New Roman" w:hAnsi="Times New Roman" w:cs="Times New Roman"/>
          <w:color w:val="000000"/>
          <w:sz w:val="24"/>
          <w:szCs w:val="24"/>
        </w:rPr>
      </w:pPr>
      <w:r>
        <w:rPr>
          <w:rFonts w:ascii="Times New Roman" w:hAnsi="Times New Roman" w:cs="Times New Roman"/>
          <w:sz w:val="24"/>
          <w:szCs w:val="24"/>
        </w:rPr>
        <w:t>**</w:t>
      </w:r>
      <w:r w:rsidRPr="00012DF4">
        <w:rPr>
          <w:rFonts w:ascii="Times New Roman" w:eastAsia="Times New Roman" w:hAnsi="Times New Roman" w:cs="Times New Roman"/>
          <w:color w:val="000000"/>
          <w:sz w:val="24"/>
          <w:szCs w:val="24"/>
        </w:rPr>
        <w:t xml:space="preserve"> </w:t>
      </w:r>
      <w:r w:rsidRPr="00527E53">
        <w:rPr>
          <w:rFonts w:ascii="Times New Roman" w:eastAsia="Times New Roman" w:hAnsi="Times New Roman" w:cs="Times New Roman"/>
          <w:color w:val="000000"/>
          <w:sz w:val="24"/>
          <w:szCs w:val="24"/>
        </w:rPr>
        <w:t>The reported p-values have been adjusted using the Bonferroni method to account for multiple comparisons.</w:t>
      </w:r>
    </w:p>
    <w:p w14:paraId="40833373" w14:textId="3C193920" w:rsidR="00AE7851" w:rsidRDefault="00AE7851">
      <w:pPr>
        <w:rPr>
          <w:ins w:id="49" w:author="Nosofsky, Robert M." w:date="2023-07-17T14:49:00Z"/>
          <w:rFonts w:ascii="Times New Roman" w:eastAsia="Times New Roman" w:hAnsi="Times New Roman" w:cs="Times New Roman"/>
          <w:color w:val="000000"/>
          <w:sz w:val="24"/>
          <w:szCs w:val="24"/>
        </w:rPr>
      </w:pPr>
      <w:ins w:id="50" w:author="Nosofsky, Robert M." w:date="2023-07-17T14:49:00Z">
        <w:r>
          <w:rPr>
            <w:rFonts w:ascii="Times New Roman" w:eastAsia="Times New Roman" w:hAnsi="Times New Roman" w:cs="Times New Roman"/>
            <w:color w:val="000000"/>
            <w:sz w:val="24"/>
            <w:szCs w:val="24"/>
          </w:rPr>
          <w:br w:type="page"/>
        </w:r>
      </w:ins>
    </w:p>
    <w:p w14:paraId="2EB14975" w14:textId="77777777" w:rsidR="00AE7851" w:rsidRPr="00527E53" w:rsidRDefault="00AE7851" w:rsidP="0012449E">
      <w:pPr>
        <w:spacing w:line="480" w:lineRule="auto"/>
        <w:contextualSpacing/>
        <w:rPr>
          <w:rFonts w:ascii="Times New Roman" w:hAnsi="Times New Roman" w:cs="Times New Roman"/>
          <w:color w:val="FF0000"/>
          <w:sz w:val="24"/>
          <w:szCs w:val="24"/>
        </w:rPr>
      </w:pPr>
    </w:p>
    <w:p w14:paraId="388924AD" w14:textId="77777777" w:rsidR="00AE7851" w:rsidRDefault="00AE7851">
      <w:pPr>
        <w:rPr>
          <w:ins w:id="51" w:author="Nosofsky, Robert M." w:date="2023-07-17T14:49:00Z"/>
        </w:rPr>
      </w:pPr>
    </w:p>
    <w:p w14:paraId="2843CCA6" w14:textId="2DA3F4EC" w:rsidR="0031756A" w:rsidRDefault="0012449E">
      <w:pPr>
        <w:rPr>
          <w:ins w:id="52" w:author="Nosofsky, Robert M." w:date="2023-07-17T14:49:00Z"/>
        </w:rPr>
      </w:pPr>
      <w:r w:rsidRPr="0012449E">
        <w:rPr>
          <w:noProof/>
        </w:rPr>
        <w:drawing>
          <wp:inline distT="0" distB="0" distL="0" distR="0" wp14:anchorId="6D08CCDA" wp14:editId="05A7BA10">
            <wp:extent cx="4516341" cy="4516341"/>
            <wp:effectExtent l="0" t="0" r="0" b="0"/>
            <wp:docPr id="1" name="Picture 1" descr="C:\Users\super\Desktop\lab\dot pattern variability\figure\v2\learning curv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per\Desktop\lab\dot pattern variability\figure\v2\learning curve .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17950" cy="4517950"/>
                    </a:xfrm>
                    <a:prstGeom prst="rect">
                      <a:avLst/>
                    </a:prstGeom>
                    <a:noFill/>
                    <a:ln>
                      <a:noFill/>
                    </a:ln>
                  </pic:spPr>
                </pic:pic>
              </a:graphicData>
            </a:graphic>
          </wp:inline>
        </w:drawing>
      </w:r>
    </w:p>
    <w:p w14:paraId="05F7CC11" w14:textId="550689A1" w:rsidR="00AE7851" w:rsidRDefault="00AE7851">
      <w:pPr>
        <w:rPr>
          <w:ins w:id="53" w:author="Nosofsky, Robert M." w:date="2023-07-17T14:49:00Z"/>
        </w:rPr>
      </w:pPr>
    </w:p>
    <w:p w14:paraId="76DABA87" w14:textId="136995B2" w:rsidR="00AE7851" w:rsidRDefault="00AE7851">
      <w:ins w:id="54" w:author="Nosofsky, Robert M." w:date="2023-07-17T14:49:00Z">
        <w:r>
          <w:t>Figure 1</w:t>
        </w:r>
      </w:ins>
    </w:p>
    <w:p w14:paraId="4C0ECBCE" w14:textId="61D56216" w:rsidR="0012449E" w:rsidRDefault="0012449E">
      <w:pPr>
        <w:rPr>
          <w:ins w:id="55" w:author="Nosofsky, Robert M." w:date="2023-07-17T14:49:00Z"/>
        </w:rPr>
      </w:pPr>
      <w:r w:rsidRPr="0012449E">
        <w:rPr>
          <w:noProof/>
        </w:rPr>
        <w:lastRenderedPageBreak/>
        <w:drawing>
          <wp:inline distT="0" distB="0" distL="0" distR="0" wp14:anchorId="0E99BCD3" wp14:editId="3AEDA94B">
            <wp:extent cx="5486400" cy="7315200"/>
            <wp:effectExtent l="0" t="0" r="0" b="0"/>
            <wp:docPr id="2" name="Picture 2" descr="C:\Users\super\Desktop\lab\dot pattern variability\figure\v2\obs_all_su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per\Desktop\lab\dot pattern variability\figure\v2\obs_all_sub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7315200"/>
                    </a:xfrm>
                    <a:prstGeom prst="rect">
                      <a:avLst/>
                    </a:prstGeom>
                    <a:noFill/>
                    <a:ln>
                      <a:noFill/>
                    </a:ln>
                  </pic:spPr>
                </pic:pic>
              </a:graphicData>
            </a:graphic>
          </wp:inline>
        </w:drawing>
      </w:r>
    </w:p>
    <w:p w14:paraId="5220C680" w14:textId="46915C97" w:rsidR="00AE7851" w:rsidRDefault="00AE7851">
      <w:ins w:id="56" w:author="Nosofsky, Robert M." w:date="2023-07-17T14:49:00Z">
        <w:r>
          <w:t>Figure 2</w:t>
        </w:r>
      </w:ins>
    </w:p>
    <w:p w14:paraId="6EAD6CF5" w14:textId="77777777" w:rsidR="0012449E" w:rsidRDefault="0012449E">
      <w:r w:rsidRPr="0012449E">
        <w:rPr>
          <w:noProof/>
        </w:rPr>
        <w:lastRenderedPageBreak/>
        <w:drawing>
          <wp:inline distT="0" distB="0" distL="0" distR="0" wp14:anchorId="4A847664" wp14:editId="56BEB37E">
            <wp:extent cx="5486400" cy="5486400"/>
            <wp:effectExtent l="0" t="0" r="0" b="0"/>
            <wp:docPr id="3" name="Picture 3" descr="C:\Users\super\Desktop\lab\dot pattern variability\figure\v2\test accuracy distrib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per\Desktop\lab\dot pattern variability\figure\v2\test accuracy distributio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0E39EC04" w14:textId="6A2F2765" w:rsidR="0012449E" w:rsidRDefault="0012449E">
      <w:pPr>
        <w:rPr>
          <w:ins w:id="57" w:author="Nosofsky, Robert M." w:date="2023-07-17T14:49:00Z"/>
        </w:rPr>
      </w:pPr>
    </w:p>
    <w:p w14:paraId="2E074368" w14:textId="0014F9A4" w:rsidR="00AE7851" w:rsidRDefault="00AE7851">
      <w:ins w:id="58" w:author="Nosofsky, Robert M." w:date="2023-07-17T14:49:00Z">
        <w:r>
          <w:t>Figure 3</w:t>
        </w:r>
      </w:ins>
    </w:p>
    <w:p w14:paraId="5F20166A" w14:textId="17CE8761" w:rsidR="0012449E" w:rsidRDefault="0012449E">
      <w:pPr>
        <w:rPr>
          <w:ins w:id="59" w:author="Nosofsky, Robert M." w:date="2023-07-17T14:49:00Z"/>
        </w:rPr>
      </w:pPr>
      <w:r w:rsidRPr="0012449E">
        <w:rPr>
          <w:noProof/>
        </w:rPr>
        <w:lastRenderedPageBreak/>
        <w:drawing>
          <wp:inline distT="0" distB="0" distL="0" distR="0" wp14:anchorId="6CF8C874" wp14:editId="1F2F089F">
            <wp:extent cx="5486400" cy="7315200"/>
            <wp:effectExtent l="0" t="0" r="0" b="0"/>
            <wp:docPr id="5" name="Picture 5" descr="C:\Users\super\Desktop\lab\dot pattern variability\figure\v2\obs_top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per\Desktop\lab\dot pattern variability\figure\v2\obs_top9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7315200"/>
                    </a:xfrm>
                    <a:prstGeom prst="rect">
                      <a:avLst/>
                    </a:prstGeom>
                    <a:noFill/>
                    <a:ln>
                      <a:noFill/>
                    </a:ln>
                  </pic:spPr>
                </pic:pic>
              </a:graphicData>
            </a:graphic>
          </wp:inline>
        </w:drawing>
      </w:r>
    </w:p>
    <w:p w14:paraId="692C452A" w14:textId="697E41B8" w:rsidR="00AE7851" w:rsidRDefault="00AE7851">
      <w:pPr>
        <w:rPr>
          <w:ins w:id="60" w:author="Nosofsky, Robert M." w:date="2023-07-17T14:49:00Z"/>
        </w:rPr>
      </w:pPr>
      <w:ins w:id="61" w:author="Nosofsky, Robert M." w:date="2023-07-17T14:49:00Z">
        <w:r>
          <w:t>Figure 4</w:t>
        </w:r>
      </w:ins>
    </w:p>
    <w:p w14:paraId="2BAC276E" w14:textId="77777777" w:rsidR="00AE7851" w:rsidRDefault="00AE7851"/>
    <w:sectPr w:rsidR="00AE785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Nosofsky, Robert M." w:date="2023-07-17T14:28:00Z" w:initials="NRM">
    <w:p w14:paraId="329CAC15" w14:textId="77777777" w:rsidR="0035229F" w:rsidRDefault="0035229F" w:rsidP="00F97239">
      <w:pPr>
        <w:pStyle w:val="CommentText"/>
      </w:pPr>
      <w:r>
        <w:rPr>
          <w:rStyle w:val="CommentReference"/>
        </w:rPr>
        <w:annotationRef/>
      </w:r>
      <w:r>
        <w:t xml:space="preserve">were there any other constraints on which old distortions were selected?  E.g., for mixed condition, I assume that there was an equal number of low, medium, and high.  Any constraints on study list serial position? </w:t>
      </w:r>
    </w:p>
  </w:comment>
  <w:comment w:id="6" w:author="Nosofsky, Robert M." w:date="2023-07-17T14:29:00Z" w:initials="NRM">
    <w:p w14:paraId="1D669F4C" w14:textId="77777777" w:rsidR="0035229F" w:rsidRDefault="0035229F" w:rsidP="00DC77ED">
      <w:pPr>
        <w:pStyle w:val="CommentText"/>
      </w:pPr>
      <w:r>
        <w:rPr>
          <w:rStyle w:val="CommentReference"/>
        </w:rPr>
        <w:annotationRef/>
      </w:r>
      <w:r>
        <w:t>let's temporarily number the figures to make our email communications easier.</w:t>
      </w:r>
    </w:p>
  </w:comment>
  <w:comment w:id="12" w:author="Nosofsky, Robert M." w:date="2023-07-17T14:34:00Z" w:initials="NRM">
    <w:p w14:paraId="3B269E5C" w14:textId="77777777" w:rsidR="00475925" w:rsidRDefault="00475925" w:rsidP="00DB715C">
      <w:pPr>
        <w:pStyle w:val="CommentText"/>
      </w:pPr>
      <w:r>
        <w:rPr>
          <w:rStyle w:val="CommentReference"/>
        </w:rPr>
        <w:annotationRef/>
      </w:r>
      <w:r>
        <w:t>the rates of improvement don't look hugely different to me;  and your statistical tests don't compare rates, they compare overall accuracy</w:t>
      </w:r>
    </w:p>
  </w:comment>
  <w:comment w:id="23" w:author="Nosofsky, Robert M." w:date="2023-07-17T14:35:00Z" w:initials="NRM">
    <w:p w14:paraId="281D7A02" w14:textId="77777777" w:rsidR="00475925" w:rsidRDefault="00475925" w:rsidP="00F15FFF">
      <w:pPr>
        <w:pStyle w:val="CommentText"/>
      </w:pPr>
      <w:r>
        <w:rPr>
          <w:rStyle w:val="CommentReference"/>
        </w:rPr>
        <w:annotationRef/>
      </w:r>
      <w:r>
        <w:t>it's a 4x10, not a 2x10, correct?</w:t>
      </w:r>
    </w:p>
  </w:comment>
  <w:comment w:id="26" w:author="Nosofsky, Robert M." w:date="2023-07-17T14:36:00Z" w:initials="NRM">
    <w:p w14:paraId="5A45A0FF" w14:textId="77777777" w:rsidR="00475925" w:rsidRDefault="00475925" w:rsidP="0015223C">
      <w:pPr>
        <w:pStyle w:val="CommentText"/>
      </w:pPr>
      <w:r>
        <w:rPr>
          <w:rStyle w:val="CommentReference"/>
        </w:rPr>
        <w:annotationRef/>
      </w:r>
      <w:r>
        <w:t>you need to clarify what you mean by the "final training blocks"</w:t>
      </w:r>
    </w:p>
  </w:comment>
  <w:comment w:id="32" w:author="Nosofsky, Robert M." w:date="2023-07-17T14:38:00Z" w:initials="NRM">
    <w:p w14:paraId="55D9EAE5" w14:textId="77777777" w:rsidR="00475925" w:rsidRDefault="00475925" w:rsidP="00186E59">
      <w:pPr>
        <w:pStyle w:val="CommentText"/>
      </w:pPr>
      <w:r>
        <w:rPr>
          <w:rStyle w:val="CommentReference"/>
        </w:rPr>
        <w:annotationRef/>
      </w:r>
      <w:r>
        <w:t>as we continue to write the paper, we will need to clarify why there is the focus on this particular aspect of the results</w:t>
      </w:r>
    </w:p>
  </w:comment>
  <w:comment w:id="36" w:author="Nosofsky, Robert M." w:date="2023-07-17T14:40:00Z" w:initials="NRM">
    <w:p w14:paraId="00269629" w14:textId="77777777" w:rsidR="00475925" w:rsidRDefault="00475925" w:rsidP="00AA2363">
      <w:pPr>
        <w:pStyle w:val="CommentText"/>
      </w:pPr>
      <w:r>
        <w:rPr>
          <w:rStyle w:val="CommentReference"/>
        </w:rPr>
        <w:annotationRef/>
      </w:r>
      <w:r>
        <w:t>why did you say "even in" the low condition?</w:t>
      </w:r>
    </w:p>
  </w:comment>
  <w:comment w:id="39" w:author="Nosofsky, Robert M." w:date="2023-07-17T14:45:00Z" w:initials="NRM">
    <w:p w14:paraId="0B96DF7B" w14:textId="77777777" w:rsidR="00AE7851" w:rsidRDefault="00AE7851" w:rsidP="00C41220">
      <w:pPr>
        <w:pStyle w:val="CommentText"/>
      </w:pPr>
      <w:r>
        <w:rPr>
          <w:rStyle w:val="CommentReference"/>
        </w:rPr>
        <w:annotationRef/>
      </w:r>
      <w:r>
        <w:t>we will need to decide whether we want to report this analysis or the median-split analysis.  I will wait to edit this section until we decide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9CAC15" w15:done="0"/>
  <w15:commentEx w15:paraId="1D669F4C" w15:done="0"/>
  <w15:commentEx w15:paraId="3B269E5C" w15:done="0"/>
  <w15:commentEx w15:paraId="281D7A02" w15:done="0"/>
  <w15:commentEx w15:paraId="5A45A0FF" w15:done="0"/>
  <w15:commentEx w15:paraId="55D9EAE5" w15:done="0"/>
  <w15:commentEx w15:paraId="00269629" w15:done="0"/>
  <w15:commentEx w15:paraId="0B96DF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FCE91" w16cex:dateUtc="2023-07-17T18:28:00Z"/>
  <w16cex:commentExtensible w16cex:durableId="285FCEE0" w16cex:dateUtc="2023-07-17T18:29:00Z"/>
  <w16cex:commentExtensible w16cex:durableId="285FCFF0" w16cex:dateUtc="2023-07-17T18:34:00Z"/>
  <w16cex:commentExtensible w16cex:durableId="285FD024" w16cex:dateUtc="2023-07-17T18:35:00Z"/>
  <w16cex:commentExtensible w16cex:durableId="285FD065" w16cex:dateUtc="2023-07-17T18:36:00Z"/>
  <w16cex:commentExtensible w16cex:durableId="285FD0F8" w16cex:dateUtc="2023-07-17T18:38:00Z"/>
  <w16cex:commentExtensible w16cex:durableId="285FD147" w16cex:dateUtc="2023-07-17T18:40:00Z"/>
  <w16cex:commentExtensible w16cex:durableId="285FD27C" w16cex:dateUtc="2023-07-17T1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9CAC15" w16cid:durableId="285FCE91"/>
  <w16cid:commentId w16cid:paraId="1D669F4C" w16cid:durableId="285FCEE0"/>
  <w16cid:commentId w16cid:paraId="3B269E5C" w16cid:durableId="285FCFF0"/>
  <w16cid:commentId w16cid:paraId="281D7A02" w16cid:durableId="285FD024"/>
  <w16cid:commentId w16cid:paraId="5A45A0FF" w16cid:durableId="285FD065"/>
  <w16cid:commentId w16cid:paraId="55D9EAE5" w16cid:durableId="285FD0F8"/>
  <w16cid:commentId w16cid:paraId="00269629" w16cid:durableId="285FD147"/>
  <w16cid:commentId w16cid:paraId="0B96DF7B" w16cid:durableId="285FD2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osofsky, Robert M.">
    <w15:presenceInfo w15:providerId="AD" w15:userId="S::nosofsky@iu.edu::a8db6619-162b-467a-a72f-ba045fd377f3"/>
  </w15:person>
  <w15:person w15:author="mingjia hu">
    <w15:presenceInfo w15:providerId="Windows Live" w15:userId="ece810bc7abe6a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055"/>
    <w:rsid w:val="000623BE"/>
    <w:rsid w:val="0012449E"/>
    <w:rsid w:val="001550D4"/>
    <w:rsid w:val="001B0E56"/>
    <w:rsid w:val="0035229F"/>
    <w:rsid w:val="003B523E"/>
    <w:rsid w:val="00475925"/>
    <w:rsid w:val="00522F99"/>
    <w:rsid w:val="00797472"/>
    <w:rsid w:val="00A94055"/>
    <w:rsid w:val="00AE7851"/>
    <w:rsid w:val="00C16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B207C"/>
  <w15:chartTrackingRefBased/>
  <w15:docId w15:val="{3B1CEFDA-E412-4687-B760-7FCB98350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4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35229F"/>
    <w:pPr>
      <w:spacing w:after="0" w:line="240" w:lineRule="auto"/>
    </w:pPr>
  </w:style>
  <w:style w:type="character" w:styleId="CommentReference">
    <w:name w:val="annotation reference"/>
    <w:basedOn w:val="DefaultParagraphFont"/>
    <w:uiPriority w:val="99"/>
    <w:semiHidden/>
    <w:unhideWhenUsed/>
    <w:rsid w:val="0035229F"/>
    <w:rPr>
      <w:sz w:val="16"/>
      <w:szCs w:val="16"/>
    </w:rPr>
  </w:style>
  <w:style w:type="paragraph" w:styleId="CommentText">
    <w:name w:val="annotation text"/>
    <w:basedOn w:val="Normal"/>
    <w:link w:val="CommentTextChar"/>
    <w:uiPriority w:val="99"/>
    <w:unhideWhenUsed/>
    <w:rsid w:val="0035229F"/>
    <w:pPr>
      <w:spacing w:line="240" w:lineRule="auto"/>
    </w:pPr>
    <w:rPr>
      <w:sz w:val="20"/>
      <w:szCs w:val="20"/>
    </w:rPr>
  </w:style>
  <w:style w:type="character" w:customStyle="1" w:styleId="CommentTextChar">
    <w:name w:val="Comment Text Char"/>
    <w:basedOn w:val="DefaultParagraphFont"/>
    <w:link w:val="CommentText"/>
    <w:uiPriority w:val="99"/>
    <w:rsid w:val="0035229F"/>
    <w:rPr>
      <w:sz w:val="20"/>
      <w:szCs w:val="20"/>
    </w:rPr>
  </w:style>
  <w:style w:type="paragraph" w:styleId="CommentSubject">
    <w:name w:val="annotation subject"/>
    <w:basedOn w:val="CommentText"/>
    <w:next w:val="CommentText"/>
    <w:link w:val="CommentSubjectChar"/>
    <w:uiPriority w:val="99"/>
    <w:semiHidden/>
    <w:unhideWhenUsed/>
    <w:rsid w:val="0035229F"/>
    <w:rPr>
      <w:b/>
      <w:bCs/>
    </w:rPr>
  </w:style>
  <w:style w:type="character" w:customStyle="1" w:styleId="CommentSubjectChar">
    <w:name w:val="Comment Subject Char"/>
    <w:basedOn w:val="CommentTextChar"/>
    <w:link w:val="CommentSubject"/>
    <w:uiPriority w:val="99"/>
    <w:semiHidden/>
    <w:rsid w:val="0035229F"/>
    <w:rPr>
      <w:b/>
      <w:bCs/>
      <w:sz w:val="20"/>
      <w:szCs w:val="20"/>
    </w:rPr>
  </w:style>
  <w:style w:type="paragraph" w:styleId="BalloonText">
    <w:name w:val="Balloon Text"/>
    <w:basedOn w:val="Normal"/>
    <w:link w:val="BalloonTextChar"/>
    <w:uiPriority w:val="99"/>
    <w:semiHidden/>
    <w:unhideWhenUsed/>
    <w:rsid w:val="000623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23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16/09/relationships/commentsIds" Target="commentsIds.xml"/><Relationship Id="rId3" Type="http://schemas.openxmlformats.org/officeDocument/2006/relationships/webSettings" Target="webSettings.xml"/><Relationship Id="rId7" Type="http://schemas.openxmlformats.org/officeDocument/2006/relationships/image" Target="media/image2.jpeg"/><Relationship Id="rId12"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mingjia hu</dc:creator>
  <cp:keywords/>
  <dc:description/>
  <cp:lastModifiedBy>mingjia hu</cp:lastModifiedBy>
  <cp:revision>3</cp:revision>
  <dcterms:created xsi:type="dcterms:W3CDTF">2023-07-17T18:49:00Z</dcterms:created>
  <dcterms:modified xsi:type="dcterms:W3CDTF">2023-07-17T21:13:00Z</dcterms:modified>
</cp:coreProperties>
</file>